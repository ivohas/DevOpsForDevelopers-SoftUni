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6798" w14:textId="77777777" w:rsidR="008370FB" w:rsidRDefault="00E25A0A">
      <w:pPr>
        <w:pStyle w:val="Title"/>
        <w:jc w:val="right"/>
      </w:pPr>
      <w:r>
        <w:t>CPDS</w:t>
      </w:r>
      <w:r w:rsidR="00875398">
        <w:t xml:space="preserve"> Tool</w:t>
      </w:r>
    </w:p>
    <w:p w14:paraId="4251F0B6" w14:textId="77777777" w:rsidR="008370FB" w:rsidRDefault="008370FB">
      <w:pPr>
        <w:pStyle w:val="Title"/>
        <w:jc w:val="right"/>
      </w:pPr>
      <w:r>
        <w:t>Software Architecture Document</w:t>
      </w:r>
    </w:p>
    <w:p w14:paraId="5C8C3C53" w14:textId="77777777" w:rsidR="008370FB" w:rsidRDefault="008370FB">
      <w:pPr>
        <w:pStyle w:val="Title"/>
        <w:jc w:val="right"/>
        <w:rPr>
          <w:sz w:val="28"/>
          <w:szCs w:val="28"/>
        </w:rPr>
      </w:pPr>
    </w:p>
    <w:p w14:paraId="0AF31D90" w14:textId="77777777" w:rsidR="008370FB" w:rsidRDefault="008370FB">
      <w:pPr>
        <w:pStyle w:val="Title"/>
        <w:rPr>
          <w:sz w:val="28"/>
          <w:szCs w:val="28"/>
        </w:rPr>
        <w:sectPr w:rsidR="008370FB">
          <w:headerReference w:type="default" r:id="rId7"/>
          <w:pgSz w:w="12240" w:h="15840" w:code="1"/>
          <w:pgMar w:top="1440" w:right="1440" w:bottom="1440" w:left="1440" w:header="720" w:footer="720" w:gutter="0"/>
          <w:cols w:space="720"/>
          <w:vAlign w:val="center"/>
        </w:sectPr>
      </w:pPr>
    </w:p>
    <w:p w14:paraId="2BC1D5E3" w14:textId="77777777" w:rsidR="008370FB" w:rsidRDefault="008370FB">
      <w:pPr>
        <w:pStyle w:val="Title"/>
      </w:pPr>
      <w:r>
        <w:lastRenderedPageBreak/>
        <w:t>Revision History</w:t>
      </w:r>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6462"/>
      </w:tblGrid>
      <w:tr w:rsidR="00862F34" w14:paraId="058A3EB5"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46371E43" w14:textId="77777777" w:rsidR="00862F34" w:rsidRDefault="00862F34">
            <w:pPr>
              <w:pStyle w:val="Tabletext"/>
              <w:jc w:val="center"/>
              <w:rPr>
                <w:b/>
                <w:bCs/>
              </w:rPr>
            </w:pPr>
            <w:r>
              <w:rPr>
                <w:b/>
                <w:bCs/>
              </w:rPr>
              <w:t>Date</w:t>
            </w:r>
          </w:p>
        </w:tc>
        <w:tc>
          <w:tcPr>
            <w:tcW w:w="1152" w:type="dxa"/>
            <w:tcBorders>
              <w:top w:val="single" w:sz="6" w:space="0" w:color="auto"/>
              <w:left w:val="single" w:sz="6" w:space="0" w:color="auto"/>
              <w:bottom w:val="single" w:sz="6" w:space="0" w:color="auto"/>
              <w:right w:val="single" w:sz="6" w:space="0" w:color="auto"/>
            </w:tcBorders>
          </w:tcPr>
          <w:p w14:paraId="4B90BE0A" w14:textId="77777777" w:rsidR="00862F34" w:rsidRDefault="00862F34">
            <w:pPr>
              <w:pStyle w:val="Tabletext"/>
              <w:jc w:val="center"/>
              <w:rPr>
                <w:b/>
                <w:bCs/>
              </w:rPr>
            </w:pPr>
            <w:r>
              <w:rPr>
                <w:b/>
                <w:bCs/>
              </w:rPr>
              <w:t>Issue</w:t>
            </w:r>
          </w:p>
        </w:tc>
        <w:tc>
          <w:tcPr>
            <w:tcW w:w="6462" w:type="dxa"/>
            <w:tcBorders>
              <w:top w:val="single" w:sz="6" w:space="0" w:color="auto"/>
              <w:left w:val="single" w:sz="6" w:space="0" w:color="auto"/>
              <w:bottom w:val="single" w:sz="6" w:space="0" w:color="auto"/>
              <w:right w:val="single" w:sz="6" w:space="0" w:color="auto"/>
            </w:tcBorders>
          </w:tcPr>
          <w:p w14:paraId="0AD76D56" w14:textId="77777777" w:rsidR="00862F34" w:rsidRDefault="00862F34">
            <w:pPr>
              <w:pStyle w:val="Tabletext"/>
              <w:jc w:val="center"/>
              <w:rPr>
                <w:b/>
                <w:bCs/>
              </w:rPr>
            </w:pPr>
            <w:r>
              <w:rPr>
                <w:b/>
                <w:bCs/>
              </w:rPr>
              <w:t>Description</w:t>
            </w:r>
          </w:p>
        </w:tc>
      </w:tr>
      <w:tr w:rsidR="00862F34" w14:paraId="00008DB8"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23945DA7" w14:textId="77777777" w:rsidR="00862F34" w:rsidRDefault="00862F34">
            <w:pPr>
              <w:pStyle w:val="Tabletext"/>
            </w:pPr>
            <w:smartTag w:uri="urn:schemas-microsoft-com:office:smarttags" w:element="date">
              <w:smartTagPr>
                <w:attr w:name="Year" w:val="2003"/>
                <w:attr w:name="Day" w:val="17"/>
                <w:attr w:name="Month" w:val="7"/>
              </w:smartTagPr>
              <w:r>
                <w:t>July 17, 2003</w:t>
              </w:r>
            </w:smartTag>
          </w:p>
        </w:tc>
        <w:tc>
          <w:tcPr>
            <w:tcW w:w="1152" w:type="dxa"/>
            <w:tcBorders>
              <w:top w:val="single" w:sz="6" w:space="0" w:color="auto"/>
              <w:left w:val="single" w:sz="6" w:space="0" w:color="auto"/>
              <w:bottom w:val="single" w:sz="6" w:space="0" w:color="auto"/>
              <w:right w:val="single" w:sz="6" w:space="0" w:color="auto"/>
            </w:tcBorders>
          </w:tcPr>
          <w:p w14:paraId="0DD9967B" w14:textId="77777777" w:rsidR="00862F34" w:rsidRDefault="00862F34">
            <w:pPr>
              <w:pStyle w:val="Tabletext"/>
            </w:pPr>
            <w:r>
              <w:t>0.1</w:t>
            </w:r>
          </w:p>
        </w:tc>
        <w:tc>
          <w:tcPr>
            <w:tcW w:w="6462" w:type="dxa"/>
            <w:tcBorders>
              <w:top w:val="single" w:sz="6" w:space="0" w:color="auto"/>
              <w:left w:val="single" w:sz="6" w:space="0" w:color="auto"/>
              <w:bottom w:val="single" w:sz="6" w:space="0" w:color="auto"/>
              <w:right w:val="single" w:sz="6" w:space="0" w:color="auto"/>
            </w:tcBorders>
          </w:tcPr>
          <w:p w14:paraId="6F6E92BF" w14:textId="77777777" w:rsidR="00862F34" w:rsidRDefault="00862F34">
            <w:pPr>
              <w:pStyle w:val="Tabletext"/>
            </w:pPr>
            <w:r>
              <w:t>Initial version of the CPPE document</w:t>
            </w:r>
          </w:p>
        </w:tc>
      </w:tr>
      <w:tr w:rsidR="00862F34" w14:paraId="6F1EC71D"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304987B6" w14:textId="77777777" w:rsidR="00862F34" w:rsidRDefault="00862F34">
            <w:pPr>
              <w:pStyle w:val="Tabletext"/>
            </w:pPr>
            <w:r>
              <w:t>August 23, 2006</w:t>
            </w:r>
          </w:p>
        </w:tc>
        <w:tc>
          <w:tcPr>
            <w:tcW w:w="1152" w:type="dxa"/>
            <w:tcBorders>
              <w:top w:val="single" w:sz="6" w:space="0" w:color="auto"/>
              <w:left w:val="single" w:sz="6" w:space="0" w:color="auto"/>
              <w:bottom w:val="single" w:sz="6" w:space="0" w:color="auto"/>
              <w:right w:val="single" w:sz="6" w:space="0" w:color="auto"/>
            </w:tcBorders>
          </w:tcPr>
          <w:p w14:paraId="0FE82FFB" w14:textId="77777777" w:rsidR="00862F34" w:rsidRDefault="00862F34">
            <w:pPr>
              <w:pStyle w:val="Tabletext"/>
            </w:pPr>
            <w:r>
              <w:t>0.2</w:t>
            </w:r>
          </w:p>
        </w:tc>
        <w:tc>
          <w:tcPr>
            <w:tcW w:w="6462" w:type="dxa"/>
            <w:tcBorders>
              <w:top w:val="single" w:sz="6" w:space="0" w:color="auto"/>
              <w:left w:val="single" w:sz="6" w:space="0" w:color="auto"/>
              <w:bottom w:val="single" w:sz="6" w:space="0" w:color="auto"/>
              <w:right w:val="single" w:sz="6" w:space="0" w:color="auto"/>
            </w:tcBorders>
          </w:tcPr>
          <w:p w14:paraId="59856FCC" w14:textId="77777777" w:rsidR="00862F34" w:rsidRDefault="00862F34">
            <w:pPr>
              <w:pStyle w:val="Tabletext"/>
            </w:pPr>
            <w:r>
              <w:t>Added new feature descriptions. (changed from CPPE to CPDS)</w:t>
            </w:r>
          </w:p>
        </w:tc>
      </w:tr>
      <w:tr w:rsidR="00862F34" w14:paraId="17E41559"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0AC993DB" w14:textId="77777777" w:rsidR="00862F34" w:rsidRDefault="00862F34">
            <w:pPr>
              <w:pStyle w:val="Tabletext"/>
            </w:pPr>
          </w:p>
        </w:tc>
        <w:tc>
          <w:tcPr>
            <w:tcW w:w="1152" w:type="dxa"/>
            <w:tcBorders>
              <w:top w:val="single" w:sz="6" w:space="0" w:color="auto"/>
              <w:left w:val="single" w:sz="6" w:space="0" w:color="auto"/>
              <w:bottom w:val="single" w:sz="6" w:space="0" w:color="auto"/>
              <w:right w:val="single" w:sz="6" w:space="0" w:color="auto"/>
            </w:tcBorders>
          </w:tcPr>
          <w:p w14:paraId="7239F6D2" w14:textId="77777777" w:rsidR="00862F34" w:rsidRDefault="00862F34">
            <w:pPr>
              <w:pStyle w:val="Tabletext"/>
            </w:pPr>
          </w:p>
        </w:tc>
        <w:tc>
          <w:tcPr>
            <w:tcW w:w="6462" w:type="dxa"/>
            <w:tcBorders>
              <w:top w:val="single" w:sz="6" w:space="0" w:color="auto"/>
              <w:left w:val="single" w:sz="6" w:space="0" w:color="auto"/>
              <w:bottom w:val="single" w:sz="6" w:space="0" w:color="auto"/>
              <w:right w:val="single" w:sz="6" w:space="0" w:color="auto"/>
            </w:tcBorders>
          </w:tcPr>
          <w:p w14:paraId="34BED452" w14:textId="77777777" w:rsidR="00862F34" w:rsidRDefault="00862F34">
            <w:pPr>
              <w:pStyle w:val="Tabletext"/>
            </w:pPr>
          </w:p>
        </w:tc>
      </w:tr>
    </w:tbl>
    <w:p w14:paraId="2413BCB8" w14:textId="77777777" w:rsidR="008370FB" w:rsidRDefault="008370FB"/>
    <w:p w14:paraId="243B99F7" w14:textId="77777777" w:rsidR="008370FB" w:rsidRDefault="008370FB">
      <w:pPr>
        <w:pStyle w:val="Title"/>
      </w:pPr>
      <w:r>
        <w:br w:type="page"/>
      </w:r>
      <w:r>
        <w:lastRenderedPageBreak/>
        <w:t>Table of Contents</w:t>
      </w:r>
    </w:p>
    <w:p w14:paraId="1D8E5846" w14:textId="77777777" w:rsidR="00752CAA" w:rsidRDefault="008370FB">
      <w:pPr>
        <w:pStyle w:val="TOC1"/>
        <w:tabs>
          <w:tab w:val="left" w:pos="432"/>
        </w:tabs>
        <w:rPr>
          <w:noProof/>
          <w:sz w:val="24"/>
          <w:szCs w:val="24"/>
        </w:rPr>
      </w:pPr>
      <w:r>
        <w:rPr>
          <w:b/>
          <w:bCs/>
        </w:rPr>
        <w:fldChar w:fldCharType="begin"/>
      </w:r>
      <w:r>
        <w:rPr>
          <w:b/>
          <w:bCs/>
        </w:rPr>
        <w:instrText xml:space="preserve"> TOC \o "1-3" \h \z </w:instrText>
      </w:r>
      <w:r>
        <w:rPr>
          <w:b/>
          <w:bCs/>
        </w:rPr>
        <w:fldChar w:fldCharType="separate"/>
      </w:r>
      <w:hyperlink w:anchor="_Toc145305854" w:history="1">
        <w:r w:rsidR="00752CAA" w:rsidRPr="001E0980">
          <w:rPr>
            <w:rStyle w:val="Hyperlink"/>
            <w:noProof/>
          </w:rPr>
          <w:t>1.</w:t>
        </w:r>
        <w:r w:rsidR="00752CAA">
          <w:rPr>
            <w:noProof/>
            <w:sz w:val="24"/>
            <w:szCs w:val="24"/>
          </w:rPr>
          <w:tab/>
        </w:r>
        <w:r w:rsidR="00752CAA" w:rsidRPr="001E0980">
          <w:rPr>
            <w:rStyle w:val="Hyperlink"/>
            <w:noProof/>
          </w:rPr>
          <w:t>CPDS Purpose</w:t>
        </w:r>
        <w:r w:rsidR="00752CAA">
          <w:rPr>
            <w:noProof/>
            <w:webHidden/>
          </w:rPr>
          <w:tab/>
        </w:r>
        <w:r w:rsidR="00752CAA">
          <w:rPr>
            <w:noProof/>
            <w:webHidden/>
          </w:rPr>
          <w:fldChar w:fldCharType="begin"/>
        </w:r>
        <w:r w:rsidR="00752CAA">
          <w:rPr>
            <w:noProof/>
            <w:webHidden/>
          </w:rPr>
          <w:instrText xml:space="preserve"> PAGEREF _Toc145305854 \h </w:instrText>
        </w:r>
        <w:r w:rsidR="00BB04A1">
          <w:rPr>
            <w:noProof/>
          </w:rPr>
        </w:r>
        <w:r w:rsidR="00752CAA">
          <w:rPr>
            <w:noProof/>
            <w:webHidden/>
          </w:rPr>
          <w:fldChar w:fldCharType="separate"/>
        </w:r>
        <w:r w:rsidR="00752CAA">
          <w:rPr>
            <w:noProof/>
            <w:webHidden/>
          </w:rPr>
          <w:t>4</w:t>
        </w:r>
        <w:r w:rsidR="00752CAA">
          <w:rPr>
            <w:noProof/>
            <w:webHidden/>
          </w:rPr>
          <w:fldChar w:fldCharType="end"/>
        </w:r>
      </w:hyperlink>
    </w:p>
    <w:p w14:paraId="78DD2A1A" w14:textId="77777777" w:rsidR="00752CAA" w:rsidRDefault="00752CAA">
      <w:pPr>
        <w:pStyle w:val="TOC1"/>
        <w:tabs>
          <w:tab w:val="left" w:pos="432"/>
        </w:tabs>
        <w:rPr>
          <w:noProof/>
          <w:sz w:val="24"/>
          <w:szCs w:val="24"/>
        </w:rPr>
      </w:pPr>
      <w:hyperlink w:anchor="_Toc145305855" w:history="1">
        <w:r w:rsidRPr="001E0980">
          <w:rPr>
            <w:rStyle w:val="Hyperlink"/>
            <w:noProof/>
          </w:rPr>
          <w:t>2.</w:t>
        </w:r>
        <w:r>
          <w:rPr>
            <w:noProof/>
            <w:sz w:val="24"/>
            <w:szCs w:val="24"/>
          </w:rPr>
          <w:tab/>
        </w:r>
        <w:r w:rsidRPr="001E0980">
          <w:rPr>
            <w:rStyle w:val="Hyperlink"/>
            <w:noProof/>
          </w:rPr>
          <w:t>Naming</w:t>
        </w:r>
        <w:r>
          <w:rPr>
            <w:noProof/>
            <w:webHidden/>
          </w:rPr>
          <w:tab/>
        </w:r>
        <w:r>
          <w:rPr>
            <w:noProof/>
            <w:webHidden/>
          </w:rPr>
          <w:fldChar w:fldCharType="begin"/>
        </w:r>
        <w:r>
          <w:rPr>
            <w:noProof/>
            <w:webHidden/>
          </w:rPr>
          <w:instrText xml:space="preserve"> PAGEREF _Toc145305855 \h </w:instrText>
        </w:r>
        <w:r w:rsidR="00BB04A1">
          <w:rPr>
            <w:noProof/>
          </w:rPr>
        </w:r>
        <w:r>
          <w:rPr>
            <w:noProof/>
            <w:webHidden/>
          </w:rPr>
          <w:fldChar w:fldCharType="separate"/>
        </w:r>
        <w:r>
          <w:rPr>
            <w:noProof/>
            <w:webHidden/>
          </w:rPr>
          <w:t>4</w:t>
        </w:r>
        <w:r>
          <w:rPr>
            <w:noProof/>
            <w:webHidden/>
          </w:rPr>
          <w:fldChar w:fldCharType="end"/>
        </w:r>
      </w:hyperlink>
    </w:p>
    <w:p w14:paraId="57A51BE2" w14:textId="77777777" w:rsidR="00752CAA" w:rsidRDefault="00752CAA">
      <w:pPr>
        <w:pStyle w:val="TOC1"/>
        <w:tabs>
          <w:tab w:val="left" w:pos="432"/>
        </w:tabs>
        <w:rPr>
          <w:noProof/>
          <w:sz w:val="24"/>
          <w:szCs w:val="24"/>
        </w:rPr>
      </w:pPr>
      <w:hyperlink w:anchor="_Toc145305856" w:history="1">
        <w:r w:rsidRPr="001E0980">
          <w:rPr>
            <w:rStyle w:val="Hyperlink"/>
            <w:noProof/>
          </w:rPr>
          <w:t>3.</w:t>
        </w:r>
        <w:r>
          <w:rPr>
            <w:noProof/>
            <w:sz w:val="24"/>
            <w:szCs w:val="24"/>
          </w:rPr>
          <w:tab/>
        </w:r>
        <w:r w:rsidRPr="001E0980">
          <w:rPr>
            <w:rStyle w:val="Hyperlink"/>
            <w:noProof/>
          </w:rPr>
          <w:t>Brief Document Description</w:t>
        </w:r>
        <w:r>
          <w:rPr>
            <w:noProof/>
            <w:webHidden/>
          </w:rPr>
          <w:tab/>
        </w:r>
        <w:r>
          <w:rPr>
            <w:noProof/>
            <w:webHidden/>
          </w:rPr>
          <w:fldChar w:fldCharType="begin"/>
        </w:r>
        <w:r>
          <w:rPr>
            <w:noProof/>
            <w:webHidden/>
          </w:rPr>
          <w:instrText xml:space="preserve"> PAGEREF _Toc145305856 \h </w:instrText>
        </w:r>
        <w:r w:rsidR="00BB04A1">
          <w:rPr>
            <w:noProof/>
          </w:rPr>
        </w:r>
        <w:r>
          <w:rPr>
            <w:noProof/>
            <w:webHidden/>
          </w:rPr>
          <w:fldChar w:fldCharType="separate"/>
        </w:r>
        <w:r>
          <w:rPr>
            <w:noProof/>
            <w:webHidden/>
          </w:rPr>
          <w:t>4</w:t>
        </w:r>
        <w:r>
          <w:rPr>
            <w:noProof/>
            <w:webHidden/>
          </w:rPr>
          <w:fldChar w:fldCharType="end"/>
        </w:r>
      </w:hyperlink>
    </w:p>
    <w:p w14:paraId="742B916D" w14:textId="77777777" w:rsidR="00752CAA" w:rsidRDefault="00752CAA">
      <w:pPr>
        <w:pStyle w:val="TOC1"/>
        <w:tabs>
          <w:tab w:val="left" w:pos="432"/>
        </w:tabs>
        <w:rPr>
          <w:noProof/>
          <w:sz w:val="24"/>
          <w:szCs w:val="24"/>
        </w:rPr>
      </w:pPr>
      <w:hyperlink w:anchor="_Toc145305857" w:history="1">
        <w:r w:rsidRPr="001E0980">
          <w:rPr>
            <w:rStyle w:val="Hyperlink"/>
            <w:noProof/>
          </w:rPr>
          <w:t>4.</w:t>
        </w:r>
        <w:r>
          <w:rPr>
            <w:noProof/>
            <w:sz w:val="24"/>
            <w:szCs w:val="24"/>
          </w:rPr>
          <w:tab/>
        </w:r>
        <w:r w:rsidRPr="001E0980">
          <w:rPr>
            <w:rStyle w:val="Hyperlink"/>
            <w:noProof/>
          </w:rPr>
          <w:t>Data Sources</w:t>
        </w:r>
        <w:r>
          <w:rPr>
            <w:noProof/>
            <w:webHidden/>
          </w:rPr>
          <w:tab/>
        </w:r>
        <w:r>
          <w:rPr>
            <w:noProof/>
            <w:webHidden/>
          </w:rPr>
          <w:fldChar w:fldCharType="begin"/>
        </w:r>
        <w:r>
          <w:rPr>
            <w:noProof/>
            <w:webHidden/>
          </w:rPr>
          <w:instrText xml:space="preserve"> PAGEREF _Toc145305857 \h </w:instrText>
        </w:r>
        <w:r w:rsidR="00BB04A1">
          <w:rPr>
            <w:noProof/>
          </w:rPr>
        </w:r>
        <w:r>
          <w:rPr>
            <w:noProof/>
            <w:webHidden/>
          </w:rPr>
          <w:fldChar w:fldCharType="separate"/>
        </w:r>
        <w:r>
          <w:rPr>
            <w:noProof/>
            <w:webHidden/>
          </w:rPr>
          <w:t>5</w:t>
        </w:r>
        <w:r>
          <w:rPr>
            <w:noProof/>
            <w:webHidden/>
          </w:rPr>
          <w:fldChar w:fldCharType="end"/>
        </w:r>
      </w:hyperlink>
    </w:p>
    <w:p w14:paraId="46770B1E" w14:textId="77777777" w:rsidR="00752CAA" w:rsidRDefault="00752CAA">
      <w:pPr>
        <w:pStyle w:val="TOC1"/>
        <w:tabs>
          <w:tab w:val="left" w:pos="432"/>
        </w:tabs>
        <w:rPr>
          <w:noProof/>
          <w:sz w:val="24"/>
          <w:szCs w:val="24"/>
        </w:rPr>
      </w:pPr>
      <w:hyperlink w:anchor="_Toc145305858" w:history="1">
        <w:r w:rsidRPr="001E0980">
          <w:rPr>
            <w:rStyle w:val="Hyperlink"/>
            <w:noProof/>
          </w:rPr>
          <w:t>5.</w:t>
        </w:r>
        <w:r>
          <w:rPr>
            <w:noProof/>
            <w:sz w:val="24"/>
            <w:szCs w:val="24"/>
          </w:rPr>
          <w:tab/>
        </w:r>
        <w:r w:rsidRPr="001E0980">
          <w:rPr>
            <w:rStyle w:val="Hyperlink"/>
            <w:noProof/>
          </w:rPr>
          <w:t>Database Architecture</w:t>
        </w:r>
        <w:r>
          <w:rPr>
            <w:noProof/>
            <w:webHidden/>
          </w:rPr>
          <w:tab/>
        </w:r>
        <w:r>
          <w:rPr>
            <w:noProof/>
            <w:webHidden/>
          </w:rPr>
          <w:fldChar w:fldCharType="begin"/>
        </w:r>
        <w:r>
          <w:rPr>
            <w:noProof/>
            <w:webHidden/>
          </w:rPr>
          <w:instrText xml:space="preserve"> PAGEREF _Toc145305858 \h </w:instrText>
        </w:r>
        <w:r w:rsidR="00BB04A1">
          <w:rPr>
            <w:noProof/>
          </w:rPr>
        </w:r>
        <w:r>
          <w:rPr>
            <w:noProof/>
            <w:webHidden/>
          </w:rPr>
          <w:fldChar w:fldCharType="separate"/>
        </w:r>
        <w:r>
          <w:rPr>
            <w:noProof/>
            <w:webHidden/>
          </w:rPr>
          <w:t>5</w:t>
        </w:r>
        <w:r>
          <w:rPr>
            <w:noProof/>
            <w:webHidden/>
          </w:rPr>
          <w:fldChar w:fldCharType="end"/>
        </w:r>
      </w:hyperlink>
    </w:p>
    <w:p w14:paraId="5FF255F0" w14:textId="77777777" w:rsidR="00752CAA" w:rsidRDefault="00752CAA">
      <w:pPr>
        <w:pStyle w:val="TOC2"/>
        <w:tabs>
          <w:tab w:val="left" w:pos="1000"/>
        </w:tabs>
        <w:rPr>
          <w:noProof/>
          <w:sz w:val="24"/>
          <w:szCs w:val="24"/>
        </w:rPr>
      </w:pPr>
      <w:hyperlink w:anchor="_Toc145305859" w:history="1">
        <w:r w:rsidRPr="001E0980">
          <w:rPr>
            <w:rStyle w:val="Hyperlink"/>
            <w:noProof/>
          </w:rPr>
          <w:t>5.1</w:t>
        </w:r>
        <w:r>
          <w:rPr>
            <w:noProof/>
            <w:sz w:val="24"/>
            <w:szCs w:val="24"/>
          </w:rPr>
          <w:tab/>
        </w:r>
        <w:r w:rsidRPr="001E0980">
          <w:rPr>
            <w:rStyle w:val="Hyperlink"/>
            <w:noProof/>
          </w:rPr>
          <w:t>Database ERD</w:t>
        </w:r>
        <w:r>
          <w:rPr>
            <w:noProof/>
            <w:webHidden/>
          </w:rPr>
          <w:tab/>
        </w:r>
        <w:r>
          <w:rPr>
            <w:noProof/>
            <w:webHidden/>
          </w:rPr>
          <w:fldChar w:fldCharType="begin"/>
        </w:r>
        <w:r>
          <w:rPr>
            <w:noProof/>
            <w:webHidden/>
          </w:rPr>
          <w:instrText xml:space="preserve"> PAGEREF _Toc145305859 \h </w:instrText>
        </w:r>
        <w:r w:rsidR="00BB04A1">
          <w:rPr>
            <w:noProof/>
          </w:rPr>
        </w:r>
        <w:r>
          <w:rPr>
            <w:noProof/>
            <w:webHidden/>
          </w:rPr>
          <w:fldChar w:fldCharType="separate"/>
        </w:r>
        <w:r>
          <w:rPr>
            <w:noProof/>
            <w:webHidden/>
          </w:rPr>
          <w:t>5</w:t>
        </w:r>
        <w:r>
          <w:rPr>
            <w:noProof/>
            <w:webHidden/>
          </w:rPr>
          <w:fldChar w:fldCharType="end"/>
        </w:r>
      </w:hyperlink>
    </w:p>
    <w:p w14:paraId="6ED7C26F" w14:textId="77777777" w:rsidR="00752CAA" w:rsidRDefault="00752CAA">
      <w:pPr>
        <w:pStyle w:val="TOC2"/>
        <w:tabs>
          <w:tab w:val="left" w:pos="1000"/>
        </w:tabs>
        <w:rPr>
          <w:noProof/>
          <w:sz w:val="24"/>
          <w:szCs w:val="24"/>
        </w:rPr>
      </w:pPr>
      <w:hyperlink w:anchor="_Toc145305860" w:history="1">
        <w:r w:rsidRPr="001E0980">
          <w:rPr>
            <w:rStyle w:val="Hyperlink"/>
            <w:noProof/>
          </w:rPr>
          <w:t>5.2</w:t>
        </w:r>
        <w:r>
          <w:rPr>
            <w:noProof/>
            <w:sz w:val="24"/>
            <w:szCs w:val="24"/>
          </w:rPr>
          <w:tab/>
        </w:r>
        <w:r w:rsidRPr="001E0980">
          <w:rPr>
            <w:rStyle w:val="Hyperlink"/>
            <w:noProof/>
          </w:rPr>
          <w:t>Database Support</w:t>
        </w:r>
        <w:r>
          <w:rPr>
            <w:noProof/>
            <w:webHidden/>
          </w:rPr>
          <w:tab/>
        </w:r>
        <w:r>
          <w:rPr>
            <w:noProof/>
            <w:webHidden/>
          </w:rPr>
          <w:fldChar w:fldCharType="begin"/>
        </w:r>
        <w:r>
          <w:rPr>
            <w:noProof/>
            <w:webHidden/>
          </w:rPr>
          <w:instrText xml:space="preserve"> PAGEREF _Toc145305860 \h </w:instrText>
        </w:r>
        <w:r w:rsidR="00BB04A1">
          <w:rPr>
            <w:noProof/>
          </w:rPr>
        </w:r>
        <w:r>
          <w:rPr>
            <w:noProof/>
            <w:webHidden/>
          </w:rPr>
          <w:fldChar w:fldCharType="separate"/>
        </w:r>
        <w:r>
          <w:rPr>
            <w:noProof/>
            <w:webHidden/>
          </w:rPr>
          <w:t>6</w:t>
        </w:r>
        <w:r>
          <w:rPr>
            <w:noProof/>
            <w:webHidden/>
          </w:rPr>
          <w:fldChar w:fldCharType="end"/>
        </w:r>
      </w:hyperlink>
    </w:p>
    <w:p w14:paraId="664B0BE4" w14:textId="77777777" w:rsidR="00752CAA" w:rsidRDefault="00752CAA">
      <w:pPr>
        <w:pStyle w:val="TOC1"/>
        <w:tabs>
          <w:tab w:val="left" w:pos="432"/>
        </w:tabs>
        <w:rPr>
          <w:noProof/>
          <w:sz w:val="24"/>
          <w:szCs w:val="24"/>
        </w:rPr>
      </w:pPr>
      <w:hyperlink w:anchor="_Toc145305861" w:history="1">
        <w:r w:rsidRPr="001E0980">
          <w:rPr>
            <w:rStyle w:val="Hyperlink"/>
            <w:noProof/>
          </w:rPr>
          <w:t>6.</w:t>
        </w:r>
        <w:r>
          <w:rPr>
            <w:noProof/>
            <w:sz w:val="24"/>
            <w:szCs w:val="24"/>
          </w:rPr>
          <w:tab/>
        </w:r>
        <w:r w:rsidRPr="001E0980">
          <w:rPr>
            <w:rStyle w:val="Hyperlink"/>
            <w:noProof/>
          </w:rPr>
          <w:t>Architectural Representation</w:t>
        </w:r>
        <w:r>
          <w:rPr>
            <w:noProof/>
            <w:webHidden/>
          </w:rPr>
          <w:tab/>
        </w:r>
        <w:r>
          <w:rPr>
            <w:noProof/>
            <w:webHidden/>
          </w:rPr>
          <w:fldChar w:fldCharType="begin"/>
        </w:r>
        <w:r>
          <w:rPr>
            <w:noProof/>
            <w:webHidden/>
          </w:rPr>
          <w:instrText xml:space="preserve"> PAGEREF _Toc145305861 \h </w:instrText>
        </w:r>
        <w:r w:rsidR="00BB04A1">
          <w:rPr>
            <w:noProof/>
          </w:rPr>
        </w:r>
        <w:r>
          <w:rPr>
            <w:noProof/>
            <w:webHidden/>
          </w:rPr>
          <w:fldChar w:fldCharType="separate"/>
        </w:r>
        <w:r>
          <w:rPr>
            <w:noProof/>
            <w:webHidden/>
          </w:rPr>
          <w:t>6</w:t>
        </w:r>
        <w:r>
          <w:rPr>
            <w:noProof/>
            <w:webHidden/>
          </w:rPr>
          <w:fldChar w:fldCharType="end"/>
        </w:r>
      </w:hyperlink>
    </w:p>
    <w:p w14:paraId="6814157F" w14:textId="77777777" w:rsidR="00752CAA" w:rsidRDefault="00752CAA">
      <w:pPr>
        <w:pStyle w:val="TOC1"/>
        <w:tabs>
          <w:tab w:val="left" w:pos="432"/>
        </w:tabs>
        <w:rPr>
          <w:noProof/>
          <w:sz w:val="24"/>
          <w:szCs w:val="24"/>
        </w:rPr>
      </w:pPr>
      <w:hyperlink w:anchor="_Toc145305862" w:history="1">
        <w:r w:rsidRPr="001E0980">
          <w:rPr>
            <w:rStyle w:val="Hyperlink"/>
            <w:noProof/>
          </w:rPr>
          <w:t>7.</w:t>
        </w:r>
        <w:r>
          <w:rPr>
            <w:noProof/>
            <w:sz w:val="24"/>
            <w:szCs w:val="24"/>
          </w:rPr>
          <w:tab/>
        </w:r>
        <w:r w:rsidRPr="001E0980">
          <w:rPr>
            <w:rStyle w:val="Hyperlink"/>
            <w:noProof/>
          </w:rPr>
          <w:t>Architectural Goals</w:t>
        </w:r>
        <w:r>
          <w:rPr>
            <w:noProof/>
            <w:webHidden/>
          </w:rPr>
          <w:tab/>
        </w:r>
        <w:r>
          <w:rPr>
            <w:noProof/>
            <w:webHidden/>
          </w:rPr>
          <w:fldChar w:fldCharType="begin"/>
        </w:r>
        <w:r>
          <w:rPr>
            <w:noProof/>
            <w:webHidden/>
          </w:rPr>
          <w:instrText xml:space="preserve"> PAGEREF _Toc145305862 \h </w:instrText>
        </w:r>
        <w:r w:rsidR="00BB04A1">
          <w:rPr>
            <w:noProof/>
          </w:rPr>
        </w:r>
        <w:r>
          <w:rPr>
            <w:noProof/>
            <w:webHidden/>
          </w:rPr>
          <w:fldChar w:fldCharType="separate"/>
        </w:r>
        <w:r>
          <w:rPr>
            <w:noProof/>
            <w:webHidden/>
          </w:rPr>
          <w:t>6</w:t>
        </w:r>
        <w:r>
          <w:rPr>
            <w:noProof/>
            <w:webHidden/>
          </w:rPr>
          <w:fldChar w:fldCharType="end"/>
        </w:r>
      </w:hyperlink>
    </w:p>
    <w:p w14:paraId="6589AA03" w14:textId="77777777" w:rsidR="00752CAA" w:rsidRDefault="00752CAA">
      <w:pPr>
        <w:pStyle w:val="TOC1"/>
        <w:tabs>
          <w:tab w:val="left" w:pos="432"/>
        </w:tabs>
        <w:rPr>
          <w:noProof/>
          <w:sz w:val="24"/>
          <w:szCs w:val="24"/>
        </w:rPr>
      </w:pPr>
      <w:hyperlink w:anchor="_Toc145305863" w:history="1">
        <w:r w:rsidRPr="001E0980">
          <w:rPr>
            <w:rStyle w:val="Hyperlink"/>
            <w:noProof/>
          </w:rPr>
          <w:t>8.</w:t>
        </w:r>
        <w:r>
          <w:rPr>
            <w:noProof/>
            <w:sz w:val="24"/>
            <w:szCs w:val="24"/>
          </w:rPr>
          <w:tab/>
        </w:r>
        <w:r w:rsidRPr="001E0980">
          <w:rPr>
            <w:rStyle w:val="Hyperlink"/>
            <w:noProof/>
          </w:rPr>
          <w:t>Software Dependencies</w:t>
        </w:r>
        <w:r>
          <w:rPr>
            <w:noProof/>
            <w:webHidden/>
          </w:rPr>
          <w:tab/>
        </w:r>
        <w:r>
          <w:rPr>
            <w:noProof/>
            <w:webHidden/>
          </w:rPr>
          <w:fldChar w:fldCharType="begin"/>
        </w:r>
        <w:r>
          <w:rPr>
            <w:noProof/>
            <w:webHidden/>
          </w:rPr>
          <w:instrText xml:space="preserve"> PAGEREF _Toc145305863 \h </w:instrText>
        </w:r>
        <w:r w:rsidR="00BB04A1">
          <w:rPr>
            <w:noProof/>
          </w:rPr>
        </w:r>
        <w:r>
          <w:rPr>
            <w:noProof/>
            <w:webHidden/>
          </w:rPr>
          <w:fldChar w:fldCharType="separate"/>
        </w:r>
        <w:r>
          <w:rPr>
            <w:noProof/>
            <w:webHidden/>
          </w:rPr>
          <w:t>7</w:t>
        </w:r>
        <w:r>
          <w:rPr>
            <w:noProof/>
            <w:webHidden/>
          </w:rPr>
          <w:fldChar w:fldCharType="end"/>
        </w:r>
      </w:hyperlink>
    </w:p>
    <w:p w14:paraId="6D4C1F1C" w14:textId="77777777" w:rsidR="00752CAA" w:rsidRDefault="00752CAA">
      <w:pPr>
        <w:pStyle w:val="TOC1"/>
        <w:tabs>
          <w:tab w:val="left" w:pos="432"/>
        </w:tabs>
        <w:rPr>
          <w:noProof/>
          <w:sz w:val="24"/>
          <w:szCs w:val="24"/>
        </w:rPr>
      </w:pPr>
      <w:hyperlink w:anchor="_Toc145305864" w:history="1">
        <w:r w:rsidRPr="001E0980">
          <w:rPr>
            <w:rStyle w:val="Hyperlink"/>
            <w:noProof/>
          </w:rPr>
          <w:t>9.</w:t>
        </w:r>
        <w:r>
          <w:rPr>
            <w:noProof/>
            <w:sz w:val="24"/>
            <w:szCs w:val="24"/>
          </w:rPr>
          <w:tab/>
        </w:r>
        <w:r w:rsidRPr="001E0980">
          <w:rPr>
            <w:rStyle w:val="Hyperlink"/>
            <w:noProof/>
          </w:rPr>
          <w:t>Use-Case View</w:t>
        </w:r>
        <w:r>
          <w:rPr>
            <w:noProof/>
            <w:webHidden/>
          </w:rPr>
          <w:tab/>
        </w:r>
        <w:r>
          <w:rPr>
            <w:noProof/>
            <w:webHidden/>
          </w:rPr>
          <w:fldChar w:fldCharType="begin"/>
        </w:r>
        <w:r>
          <w:rPr>
            <w:noProof/>
            <w:webHidden/>
          </w:rPr>
          <w:instrText xml:space="preserve"> PAGEREF _Toc145305864 \h </w:instrText>
        </w:r>
        <w:r w:rsidR="00BB04A1">
          <w:rPr>
            <w:noProof/>
          </w:rPr>
        </w:r>
        <w:r>
          <w:rPr>
            <w:noProof/>
            <w:webHidden/>
          </w:rPr>
          <w:fldChar w:fldCharType="separate"/>
        </w:r>
        <w:r>
          <w:rPr>
            <w:noProof/>
            <w:webHidden/>
          </w:rPr>
          <w:t>7</w:t>
        </w:r>
        <w:r>
          <w:rPr>
            <w:noProof/>
            <w:webHidden/>
          </w:rPr>
          <w:fldChar w:fldCharType="end"/>
        </w:r>
      </w:hyperlink>
    </w:p>
    <w:p w14:paraId="1C527633" w14:textId="77777777" w:rsidR="00752CAA" w:rsidRDefault="00752CAA">
      <w:pPr>
        <w:pStyle w:val="TOC2"/>
        <w:tabs>
          <w:tab w:val="left" w:pos="1000"/>
        </w:tabs>
        <w:rPr>
          <w:noProof/>
          <w:sz w:val="24"/>
          <w:szCs w:val="24"/>
        </w:rPr>
      </w:pPr>
      <w:hyperlink w:anchor="_Toc145305865" w:history="1">
        <w:r w:rsidRPr="001E0980">
          <w:rPr>
            <w:rStyle w:val="Hyperlink"/>
            <w:noProof/>
          </w:rPr>
          <w:t>9.1</w:t>
        </w:r>
        <w:r>
          <w:rPr>
            <w:noProof/>
            <w:sz w:val="24"/>
            <w:szCs w:val="24"/>
          </w:rPr>
          <w:tab/>
        </w:r>
        <w:r w:rsidRPr="001E0980">
          <w:rPr>
            <w:rStyle w:val="Hyperlink"/>
            <w:noProof/>
          </w:rPr>
          <w:t>Create Farm</w:t>
        </w:r>
        <w:r>
          <w:rPr>
            <w:noProof/>
            <w:webHidden/>
          </w:rPr>
          <w:tab/>
        </w:r>
        <w:r>
          <w:rPr>
            <w:noProof/>
            <w:webHidden/>
          </w:rPr>
          <w:fldChar w:fldCharType="begin"/>
        </w:r>
        <w:r>
          <w:rPr>
            <w:noProof/>
            <w:webHidden/>
          </w:rPr>
          <w:instrText xml:space="preserve"> PAGEREF _Toc145305865 \h </w:instrText>
        </w:r>
        <w:r w:rsidR="00BB04A1">
          <w:rPr>
            <w:noProof/>
          </w:rPr>
        </w:r>
        <w:r>
          <w:rPr>
            <w:noProof/>
            <w:webHidden/>
          </w:rPr>
          <w:fldChar w:fldCharType="separate"/>
        </w:r>
        <w:r>
          <w:rPr>
            <w:noProof/>
            <w:webHidden/>
          </w:rPr>
          <w:t>7</w:t>
        </w:r>
        <w:r>
          <w:rPr>
            <w:noProof/>
            <w:webHidden/>
          </w:rPr>
          <w:fldChar w:fldCharType="end"/>
        </w:r>
      </w:hyperlink>
    </w:p>
    <w:p w14:paraId="228D5447" w14:textId="77777777" w:rsidR="00752CAA" w:rsidRDefault="00752CAA">
      <w:pPr>
        <w:pStyle w:val="TOC2"/>
        <w:tabs>
          <w:tab w:val="left" w:pos="1000"/>
        </w:tabs>
        <w:rPr>
          <w:noProof/>
          <w:sz w:val="24"/>
          <w:szCs w:val="24"/>
        </w:rPr>
      </w:pPr>
      <w:hyperlink w:anchor="_Toc145305866" w:history="1">
        <w:r w:rsidRPr="001E0980">
          <w:rPr>
            <w:rStyle w:val="Hyperlink"/>
            <w:noProof/>
          </w:rPr>
          <w:t>9.2</w:t>
        </w:r>
        <w:r>
          <w:rPr>
            <w:noProof/>
            <w:sz w:val="24"/>
            <w:szCs w:val="24"/>
          </w:rPr>
          <w:tab/>
        </w:r>
        <w:r w:rsidRPr="001E0980">
          <w:rPr>
            <w:rStyle w:val="Hyperlink"/>
            <w:noProof/>
          </w:rPr>
          <w:t>Define Field</w:t>
        </w:r>
        <w:r>
          <w:rPr>
            <w:noProof/>
            <w:webHidden/>
          </w:rPr>
          <w:tab/>
        </w:r>
        <w:r>
          <w:rPr>
            <w:noProof/>
            <w:webHidden/>
          </w:rPr>
          <w:fldChar w:fldCharType="begin"/>
        </w:r>
        <w:r>
          <w:rPr>
            <w:noProof/>
            <w:webHidden/>
          </w:rPr>
          <w:instrText xml:space="preserve"> PAGEREF _Toc145305866 \h </w:instrText>
        </w:r>
        <w:r w:rsidR="00BB04A1">
          <w:rPr>
            <w:noProof/>
          </w:rPr>
        </w:r>
        <w:r>
          <w:rPr>
            <w:noProof/>
            <w:webHidden/>
          </w:rPr>
          <w:fldChar w:fldCharType="separate"/>
        </w:r>
        <w:r>
          <w:rPr>
            <w:noProof/>
            <w:webHidden/>
          </w:rPr>
          <w:t>8</w:t>
        </w:r>
        <w:r>
          <w:rPr>
            <w:noProof/>
            <w:webHidden/>
          </w:rPr>
          <w:fldChar w:fldCharType="end"/>
        </w:r>
      </w:hyperlink>
    </w:p>
    <w:p w14:paraId="22E6E1CA" w14:textId="77777777" w:rsidR="00752CAA" w:rsidRDefault="00752CAA">
      <w:pPr>
        <w:pStyle w:val="TOC2"/>
        <w:tabs>
          <w:tab w:val="left" w:pos="1000"/>
        </w:tabs>
        <w:rPr>
          <w:noProof/>
          <w:sz w:val="24"/>
          <w:szCs w:val="24"/>
        </w:rPr>
      </w:pPr>
      <w:hyperlink w:anchor="_Toc145305867" w:history="1">
        <w:r w:rsidRPr="001E0980">
          <w:rPr>
            <w:rStyle w:val="Hyperlink"/>
            <w:noProof/>
          </w:rPr>
          <w:t>9.3</w:t>
        </w:r>
        <w:r>
          <w:rPr>
            <w:noProof/>
            <w:sz w:val="24"/>
            <w:szCs w:val="24"/>
          </w:rPr>
          <w:tab/>
        </w:r>
        <w:r w:rsidRPr="001E0980">
          <w:rPr>
            <w:rStyle w:val="Hyperlink"/>
            <w:noProof/>
          </w:rPr>
          <w:t>Create Resource Management System</w:t>
        </w:r>
        <w:r>
          <w:rPr>
            <w:noProof/>
            <w:webHidden/>
          </w:rPr>
          <w:tab/>
        </w:r>
        <w:r>
          <w:rPr>
            <w:noProof/>
            <w:webHidden/>
          </w:rPr>
          <w:fldChar w:fldCharType="begin"/>
        </w:r>
        <w:r>
          <w:rPr>
            <w:noProof/>
            <w:webHidden/>
          </w:rPr>
          <w:instrText xml:space="preserve"> PAGEREF _Toc145305867 \h </w:instrText>
        </w:r>
        <w:r w:rsidR="00BB04A1">
          <w:rPr>
            <w:noProof/>
          </w:rPr>
        </w:r>
        <w:r>
          <w:rPr>
            <w:noProof/>
            <w:webHidden/>
          </w:rPr>
          <w:fldChar w:fldCharType="separate"/>
        </w:r>
        <w:r>
          <w:rPr>
            <w:noProof/>
            <w:webHidden/>
          </w:rPr>
          <w:t>8</w:t>
        </w:r>
        <w:r>
          <w:rPr>
            <w:noProof/>
            <w:webHidden/>
          </w:rPr>
          <w:fldChar w:fldCharType="end"/>
        </w:r>
      </w:hyperlink>
    </w:p>
    <w:p w14:paraId="0E70CC7E" w14:textId="77777777" w:rsidR="00752CAA" w:rsidRDefault="00752CAA">
      <w:pPr>
        <w:pStyle w:val="TOC2"/>
        <w:tabs>
          <w:tab w:val="left" w:pos="1000"/>
        </w:tabs>
        <w:rPr>
          <w:noProof/>
          <w:sz w:val="24"/>
          <w:szCs w:val="24"/>
        </w:rPr>
      </w:pPr>
      <w:hyperlink w:anchor="_Toc145305868" w:history="1">
        <w:r w:rsidRPr="001E0980">
          <w:rPr>
            <w:rStyle w:val="Hyperlink"/>
            <w:noProof/>
          </w:rPr>
          <w:t>9.4</w:t>
        </w:r>
        <w:r>
          <w:rPr>
            <w:noProof/>
            <w:sz w:val="24"/>
            <w:szCs w:val="24"/>
          </w:rPr>
          <w:tab/>
        </w:r>
        <w:r w:rsidRPr="001E0980">
          <w:rPr>
            <w:rStyle w:val="Hyperlink"/>
            <w:noProof/>
          </w:rPr>
          <w:t>Create Report</w:t>
        </w:r>
        <w:r>
          <w:rPr>
            <w:noProof/>
            <w:webHidden/>
          </w:rPr>
          <w:tab/>
        </w:r>
        <w:r>
          <w:rPr>
            <w:noProof/>
            <w:webHidden/>
          </w:rPr>
          <w:fldChar w:fldCharType="begin"/>
        </w:r>
        <w:r>
          <w:rPr>
            <w:noProof/>
            <w:webHidden/>
          </w:rPr>
          <w:instrText xml:space="preserve"> PAGEREF _Toc145305868 \h </w:instrText>
        </w:r>
        <w:r w:rsidR="00BB04A1">
          <w:rPr>
            <w:noProof/>
          </w:rPr>
        </w:r>
        <w:r>
          <w:rPr>
            <w:noProof/>
            <w:webHidden/>
          </w:rPr>
          <w:fldChar w:fldCharType="separate"/>
        </w:r>
        <w:r>
          <w:rPr>
            <w:noProof/>
            <w:webHidden/>
          </w:rPr>
          <w:t>8</w:t>
        </w:r>
        <w:r>
          <w:rPr>
            <w:noProof/>
            <w:webHidden/>
          </w:rPr>
          <w:fldChar w:fldCharType="end"/>
        </w:r>
      </w:hyperlink>
    </w:p>
    <w:p w14:paraId="1861A38A" w14:textId="77777777" w:rsidR="00752CAA" w:rsidRDefault="00752CAA">
      <w:pPr>
        <w:pStyle w:val="TOC1"/>
        <w:tabs>
          <w:tab w:val="left" w:pos="864"/>
        </w:tabs>
        <w:rPr>
          <w:noProof/>
          <w:sz w:val="24"/>
          <w:szCs w:val="24"/>
        </w:rPr>
      </w:pPr>
      <w:hyperlink w:anchor="_Toc145305869" w:history="1">
        <w:r w:rsidRPr="001E0980">
          <w:rPr>
            <w:rStyle w:val="Hyperlink"/>
            <w:noProof/>
          </w:rPr>
          <w:t>10.</w:t>
        </w:r>
        <w:r>
          <w:rPr>
            <w:noProof/>
            <w:sz w:val="24"/>
            <w:szCs w:val="24"/>
          </w:rPr>
          <w:tab/>
        </w:r>
        <w:r w:rsidRPr="001E0980">
          <w:rPr>
            <w:rStyle w:val="Hyperlink"/>
            <w:noProof/>
          </w:rPr>
          <w:t>Logical View</w:t>
        </w:r>
        <w:r>
          <w:rPr>
            <w:noProof/>
            <w:webHidden/>
          </w:rPr>
          <w:tab/>
        </w:r>
        <w:r>
          <w:rPr>
            <w:noProof/>
            <w:webHidden/>
          </w:rPr>
          <w:fldChar w:fldCharType="begin"/>
        </w:r>
        <w:r>
          <w:rPr>
            <w:noProof/>
            <w:webHidden/>
          </w:rPr>
          <w:instrText xml:space="preserve"> PAGEREF _Toc145305869 \h </w:instrText>
        </w:r>
        <w:r w:rsidR="00BB04A1">
          <w:rPr>
            <w:noProof/>
          </w:rPr>
        </w:r>
        <w:r>
          <w:rPr>
            <w:noProof/>
            <w:webHidden/>
          </w:rPr>
          <w:fldChar w:fldCharType="separate"/>
        </w:r>
        <w:r>
          <w:rPr>
            <w:noProof/>
            <w:webHidden/>
          </w:rPr>
          <w:t>8</w:t>
        </w:r>
        <w:r>
          <w:rPr>
            <w:noProof/>
            <w:webHidden/>
          </w:rPr>
          <w:fldChar w:fldCharType="end"/>
        </w:r>
      </w:hyperlink>
    </w:p>
    <w:p w14:paraId="74CBAD96" w14:textId="77777777" w:rsidR="00752CAA" w:rsidRDefault="00752CAA">
      <w:pPr>
        <w:pStyle w:val="TOC2"/>
        <w:tabs>
          <w:tab w:val="left" w:pos="1200"/>
        </w:tabs>
        <w:rPr>
          <w:noProof/>
          <w:sz w:val="24"/>
          <w:szCs w:val="24"/>
        </w:rPr>
      </w:pPr>
      <w:hyperlink w:anchor="_Toc145305870" w:history="1">
        <w:r w:rsidRPr="001E0980">
          <w:rPr>
            <w:rStyle w:val="Hyperlink"/>
            <w:noProof/>
          </w:rPr>
          <w:t>10.1</w:t>
        </w:r>
        <w:r>
          <w:rPr>
            <w:noProof/>
            <w:sz w:val="24"/>
            <w:szCs w:val="24"/>
          </w:rPr>
          <w:tab/>
        </w:r>
        <w:r w:rsidRPr="001E0980">
          <w:rPr>
            <w:rStyle w:val="Hyperlink"/>
            <w:noProof/>
          </w:rPr>
          <w:t>Architecture Overview</w:t>
        </w:r>
        <w:r>
          <w:rPr>
            <w:noProof/>
            <w:webHidden/>
          </w:rPr>
          <w:tab/>
        </w:r>
        <w:r>
          <w:rPr>
            <w:noProof/>
            <w:webHidden/>
          </w:rPr>
          <w:fldChar w:fldCharType="begin"/>
        </w:r>
        <w:r>
          <w:rPr>
            <w:noProof/>
            <w:webHidden/>
          </w:rPr>
          <w:instrText xml:space="preserve"> PAGEREF _Toc145305870 \h </w:instrText>
        </w:r>
        <w:r w:rsidR="00BB04A1">
          <w:rPr>
            <w:noProof/>
          </w:rPr>
        </w:r>
        <w:r>
          <w:rPr>
            <w:noProof/>
            <w:webHidden/>
          </w:rPr>
          <w:fldChar w:fldCharType="separate"/>
        </w:r>
        <w:r>
          <w:rPr>
            <w:noProof/>
            <w:webHidden/>
          </w:rPr>
          <w:t>8</w:t>
        </w:r>
        <w:r>
          <w:rPr>
            <w:noProof/>
            <w:webHidden/>
          </w:rPr>
          <w:fldChar w:fldCharType="end"/>
        </w:r>
      </w:hyperlink>
    </w:p>
    <w:p w14:paraId="44CF4622" w14:textId="77777777" w:rsidR="00752CAA" w:rsidRDefault="00752CAA">
      <w:pPr>
        <w:pStyle w:val="TOC2"/>
        <w:tabs>
          <w:tab w:val="left" w:pos="1200"/>
        </w:tabs>
        <w:rPr>
          <w:noProof/>
          <w:sz w:val="24"/>
          <w:szCs w:val="24"/>
        </w:rPr>
      </w:pPr>
      <w:hyperlink w:anchor="_Toc145305871" w:history="1">
        <w:r w:rsidRPr="001E0980">
          <w:rPr>
            <w:rStyle w:val="Hyperlink"/>
            <w:noProof/>
          </w:rPr>
          <w:t>10.2</w:t>
        </w:r>
        <w:r>
          <w:rPr>
            <w:noProof/>
            <w:sz w:val="24"/>
            <w:szCs w:val="24"/>
          </w:rPr>
          <w:tab/>
        </w:r>
        <w:r w:rsidRPr="001E0980">
          <w:rPr>
            <w:rStyle w:val="Hyperlink"/>
            <w:noProof/>
          </w:rPr>
          <w:t>Architecturally-Significant Model Elements</w:t>
        </w:r>
        <w:r>
          <w:rPr>
            <w:noProof/>
            <w:webHidden/>
          </w:rPr>
          <w:tab/>
        </w:r>
        <w:r>
          <w:rPr>
            <w:noProof/>
            <w:webHidden/>
          </w:rPr>
          <w:fldChar w:fldCharType="begin"/>
        </w:r>
        <w:r>
          <w:rPr>
            <w:noProof/>
            <w:webHidden/>
          </w:rPr>
          <w:instrText xml:space="preserve"> PAGEREF _Toc145305871 \h </w:instrText>
        </w:r>
        <w:r w:rsidR="00BB04A1">
          <w:rPr>
            <w:noProof/>
          </w:rPr>
        </w:r>
        <w:r>
          <w:rPr>
            <w:noProof/>
            <w:webHidden/>
          </w:rPr>
          <w:fldChar w:fldCharType="separate"/>
        </w:r>
        <w:r>
          <w:rPr>
            <w:noProof/>
            <w:webHidden/>
          </w:rPr>
          <w:t>8</w:t>
        </w:r>
        <w:r>
          <w:rPr>
            <w:noProof/>
            <w:webHidden/>
          </w:rPr>
          <w:fldChar w:fldCharType="end"/>
        </w:r>
      </w:hyperlink>
    </w:p>
    <w:p w14:paraId="5EC25CE4" w14:textId="77777777" w:rsidR="00752CAA" w:rsidRDefault="00752CAA">
      <w:pPr>
        <w:pStyle w:val="TOC3"/>
        <w:rPr>
          <w:noProof/>
          <w:sz w:val="24"/>
          <w:szCs w:val="24"/>
        </w:rPr>
      </w:pPr>
      <w:hyperlink w:anchor="_Toc145305872" w:history="1">
        <w:r w:rsidRPr="001E0980">
          <w:rPr>
            <w:rStyle w:val="Hyperlink"/>
            <w:noProof/>
          </w:rPr>
          <w:t>10.2.1</w:t>
        </w:r>
        <w:r>
          <w:rPr>
            <w:noProof/>
            <w:sz w:val="24"/>
            <w:szCs w:val="24"/>
          </w:rPr>
          <w:tab/>
        </w:r>
        <w:r w:rsidRPr="001E0980">
          <w:rPr>
            <w:rStyle w:val="Hyperlink"/>
            <w:noProof/>
          </w:rPr>
          <w:t>Mechanisms</w:t>
        </w:r>
        <w:r>
          <w:rPr>
            <w:noProof/>
            <w:webHidden/>
          </w:rPr>
          <w:tab/>
        </w:r>
        <w:r>
          <w:rPr>
            <w:noProof/>
            <w:webHidden/>
          </w:rPr>
          <w:fldChar w:fldCharType="begin"/>
        </w:r>
        <w:r>
          <w:rPr>
            <w:noProof/>
            <w:webHidden/>
          </w:rPr>
          <w:instrText xml:space="preserve"> PAGEREF _Toc145305872 \h </w:instrText>
        </w:r>
        <w:r w:rsidR="00BB04A1">
          <w:rPr>
            <w:noProof/>
          </w:rPr>
        </w:r>
        <w:r>
          <w:rPr>
            <w:noProof/>
            <w:webHidden/>
          </w:rPr>
          <w:fldChar w:fldCharType="separate"/>
        </w:r>
        <w:r>
          <w:rPr>
            <w:noProof/>
            <w:webHidden/>
          </w:rPr>
          <w:t>8</w:t>
        </w:r>
        <w:r>
          <w:rPr>
            <w:noProof/>
            <w:webHidden/>
          </w:rPr>
          <w:fldChar w:fldCharType="end"/>
        </w:r>
      </w:hyperlink>
    </w:p>
    <w:p w14:paraId="61728F29" w14:textId="77777777" w:rsidR="00752CAA" w:rsidRDefault="00752CAA">
      <w:pPr>
        <w:pStyle w:val="TOC3"/>
        <w:rPr>
          <w:noProof/>
          <w:sz w:val="24"/>
          <w:szCs w:val="24"/>
        </w:rPr>
      </w:pPr>
      <w:hyperlink w:anchor="_Toc145305873" w:history="1">
        <w:r w:rsidRPr="001E0980">
          <w:rPr>
            <w:rStyle w:val="Hyperlink"/>
            <w:noProof/>
          </w:rPr>
          <w:t>10.2.2</w:t>
        </w:r>
        <w:r>
          <w:rPr>
            <w:noProof/>
            <w:sz w:val="24"/>
            <w:szCs w:val="24"/>
          </w:rPr>
          <w:tab/>
        </w:r>
        <w:r w:rsidRPr="001E0980">
          <w:rPr>
            <w:rStyle w:val="Hyperlink"/>
            <w:noProof/>
          </w:rPr>
          <w:t>Common Elements &amp; Services</w:t>
        </w:r>
        <w:r>
          <w:rPr>
            <w:noProof/>
            <w:webHidden/>
          </w:rPr>
          <w:tab/>
        </w:r>
        <w:r>
          <w:rPr>
            <w:noProof/>
            <w:webHidden/>
          </w:rPr>
          <w:fldChar w:fldCharType="begin"/>
        </w:r>
        <w:r>
          <w:rPr>
            <w:noProof/>
            <w:webHidden/>
          </w:rPr>
          <w:instrText xml:space="preserve"> PAGEREF _Toc145305873 \h </w:instrText>
        </w:r>
        <w:r w:rsidR="00BB04A1">
          <w:rPr>
            <w:noProof/>
          </w:rPr>
        </w:r>
        <w:r>
          <w:rPr>
            <w:noProof/>
            <w:webHidden/>
          </w:rPr>
          <w:fldChar w:fldCharType="separate"/>
        </w:r>
        <w:r>
          <w:rPr>
            <w:noProof/>
            <w:webHidden/>
          </w:rPr>
          <w:t>9</w:t>
        </w:r>
        <w:r>
          <w:rPr>
            <w:noProof/>
            <w:webHidden/>
          </w:rPr>
          <w:fldChar w:fldCharType="end"/>
        </w:r>
      </w:hyperlink>
    </w:p>
    <w:p w14:paraId="02EB0D29" w14:textId="77777777" w:rsidR="00752CAA" w:rsidRDefault="00752CAA">
      <w:pPr>
        <w:pStyle w:val="TOC1"/>
        <w:tabs>
          <w:tab w:val="left" w:pos="864"/>
        </w:tabs>
        <w:rPr>
          <w:noProof/>
          <w:sz w:val="24"/>
          <w:szCs w:val="24"/>
        </w:rPr>
      </w:pPr>
      <w:hyperlink w:anchor="_Toc145305874" w:history="1">
        <w:r w:rsidRPr="001E0980">
          <w:rPr>
            <w:rStyle w:val="Hyperlink"/>
            <w:noProof/>
          </w:rPr>
          <w:t>11.</w:t>
        </w:r>
        <w:r>
          <w:rPr>
            <w:noProof/>
            <w:sz w:val="24"/>
            <w:szCs w:val="24"/>
          </w:rPr>
          <w:tab/>
        </w:r>
        <w:r w:rsidRPr="001E0980">
          <w:rPr>
            <w:rStyle w:val="Hyperlink"/>
            <w:noProof/>
          </w:rPr>
          <w:t>User-Experience Model</w:t>
        </w:r>
        <w:r>
          <w:rPr>
            <w:noProof/>
            <w:webHidden/>
          </w:rPr>
          <w:tab/>
        </w:r>
        <w:r>
          <w:rPr>
            <w:noProof/>
            <w:webHidden/>
          </w:rPr>
          <w:fldChar w:fldCharType="begin"/>
        </w:r>
        <w:r>
          <w:rPr>
            <w:noProof/>
            <w:webHidden/>
          </w:rPr>
          <w:instrText xml:space="preserve"> PAGEREF _Toc145305874 \h </w:instrText>
        </w:r>
        <w:r w:rsidR="00BB04A1">
          <w:rPr>
            <w:noProof/>
          </w:rPr>
        </w:r>
        <w:r>
          <w:rPr>
            <w:noProof/>
            <w:webHidden/>
          </w:rPr>
          <w:fldChar w:fldCharType="separate"/>
        </w:r>
        <w:r>
          <w:rPr>
            <w:noProof/>
            <w:webHidden/>
          </w:rPr>
          <w:t>9</w:t>
        </w:r>
        <w:r>
          <w:rPr>
            <w:noProof/>
            <w:webHidden/>
          </w:rPr>
          <w:fldChar w:fldCharType="end"/>
        </w:r>
      </w:hyperlink>
    </w:p>
    <w:p w14:paraId="0E649BA4" w14:textId="77777777" w:rsidR="00752CAA" w:rsidRDefault="00752CAA">
      <w:pPr>
        <w:pStyle w:val="TOC3"/>
        <w:rPr>
          <w:noProof/>
          <w:sz w:val="24"/>
          <w:szCs w:val="24"/>
        </w:rPr>
      </w:pPr>
      <w:hyperlink w:anchor="_Toc145305875" w:history="1">
        <w:r w:rsidRPr="001E0980">
          <w:rPr>
            <w:rStyle w:val="Hyperlink"/>
            <w:noProof/>
          </w:rPr>
          <w:t>11.1.1</w:t>
        </w:r>
        <w:r>
          <w:rPr>
            <w:noProof/>
            <w:sz w:val="24"/>
            <w:szCs w:val="24"/>
          </w:rPr>
          <w:tab/>
        </w:r>
        <w:r w:rsidRPr="001E0980">
          <w:rPr>
            <w:rStyle w:val="Hyperlink"/>
            <w:noProof/>
          </w:rPr>
          <w:t>CPDS Tool Navigation Map</w:t>
        </w:r>
        <w:r>
          <w:rPr>
            <w:noProof/>
            <w:webHidden/>
          </w:rPr>
          <w:tab/>
        </w:r>
        <w:r>
          <w:rPr>
            <w:noProof/>
            <w:webHidden/>
          </w:rPr>
          <w:fldChar w:fldCharType="begin"/>
        </w:r>
        <w:r>
          <w:rPr>
            <w:noProof/>
            <w:webHidden/>
          </w:rPr>
          <w:instrText xml:space="preserve"> PAGEREF _Toc145305875 \h </w:instrText>
        </w:r>
        <w:r w:rsidR="00BB04A1">
          <w:rPr>
            <w:noProof/>
          </w:rPr>
        </w:r>
        <w:r>
          <w:rPr>
            <w:noProof/>
            <w:webHidden/>
          </w:rPr>
          <w:fldChar w:fldCharType="separate"/>
        </w:r>
        <w:r>
          <w:rPr>
            <w:noProof/>
            <w:webHidden/>
          </w:rPr>
          <w:t>9</w:t>
        </w:r>
        <w:r>
          <w:rPr>
            <w:noProof/>
            <w:webHidden/>
          </w:rPr>
          <w:fldChar w:fldCharType="end"/>
        </w:r>
      </w:hyperlink>
    </w:p>
    <w:p w14:paraId="44B38978" w14:textId="77777777" w:rsidR="00752CAA" w:rsidRDefault="00752CAA">
      <w:pPr>
        <w:pStyle w:val="TOC1"/>
        <w:tabs>
          <w:tab w:val="left" w:pos="864"/>
        </w:tabs>
        <w:rPr>
          <w:noProof/>
          <w:sz w:val="24"/>
          <w:szCs w:val="24"/>
        </w:rPr>
      </w:pPr>
      <w:hyperlink w:anchor="_Toc145305876" w:history="1">
        <w:r w:rsidRPr="001E0980">
          <w:rPr>
            <w:rStyle w:val="Hyperlink"/>
            <w:noProof/>
          </w:rPr>
          <w:t>12.</w:t>
        </w:r>
        <w:r>
          <w:rPr>
            <w:noProof/>
            <w:sz w:val="24"/>
            <w:szCs w:val="24"/>
          </w:rPr>
          <w:tab/>
        </w:r>
        <w:r w:rsidRPr="001E0980">
          <w:rPr>
            <w:rStyle w:val="Hyperlink"/>
            <w:noProof/>
          </w:rPr>
          <w:t>Process View</w:t>
        </w:r>
        <w:r>
          <w:rPr>
            <w:noProof/>
            <w:webHidden/>
          </w:rPr>
          <w:tab/>
        </w:r>
        <w:r>
          <w:rPr>
            <w:noProof/>
            <w:webHidden/>
          </w:rPr>
          <w:fldChar w:fldCharType="begin"/>
        </w:r>
        <w:r>
          <w:rPr>
            <w:noProof/>
            <w:webHidden/>
          </w:rPr>
          <w:instrText xml:space="preserve"> PAGEREF _Toc145305876 \h </w:instrText>
        </w:r>
        <w:r w:rsidR="00BB04A1">
          <w:rPr>
            <w:noProof/>
          </w:rPr>
        </w:r>
        <w:r>
          <w:rPr>
            <w:noProof/>
            <w:webHidden/>
          </w:rPr>
          <w:fldChar w:fldCharType="separate"/>
        </w:r>
        <w:r>
          <w:rPr>
            <w:noProof/>
            <w:webHidden/>
          </w:rPr>
          <w:t>10</w:t>
        </w:r>
        <w:r>
          <w:rPr>
            <w:noProof/>
            <w:webHidden/>
          </w:rPr>
          <w:fldChar w:fldCharType="end"/>
        </w:r>
      </w:hyperlink>
    </w:p>
    <w:p w14:paraId="36AD957D" w14:textId="77777777" w:rsidR="00752CAA" w:rsidRDefault="00752CAA">
      <w:pPr>
        <w:pStyle w:val="TOC1"/>
        <w:tabs>
          <w:tab w:val="left" w:pos="864"/>
        </w:tabs>
        <w:rPr>
          <w:noProof/>
          <w:sz w:val="24"/>
          <w:szCs w:val="24"/>
        </w:rPr>
      </w:pPr>
      <w:hyperlink w:anchor="_Toc145305877" w:history="1">
        <w:r w:rsidRPr="001E0980">
          <w:rPr>
            <w:rStyle w:val="Hyperlink"/>
            <w:noProof/>
          </w:rPr>
          <w:t>13.</w:t>
        </w:r>
        <w:r>
          <w:rPr>
            <w:noProof/>
            <w:sz w:val="24"/>
            <w:szCs w:val="24"/>
          </w:rPr>
          <w:tab/>
        </w:r>
        <w:r w:rsidRPr="001E0980">
          <w:rPr>
            <w:rStyle w:val="Hyperlink"/>
            <w:noProof/>
          </w:rPr>
          <w:t>Deployment View</w:t>
        </w:r>
        <w:r>
          <w:rPr>
            <w:noProof/>
            <w:webHidden/>
          </w:rPr>
          <w:tab/>
        </w:r>
        <w:r>
          <w:rPr>
            <w:noProof/>
            <w:webHidden/>
          </w:rPr>
          <w:fldChar w:fldCharType="begin"/>
        </w:r>
        <w:r>
          <w:rPr>
            <w:noProof/>
            <w:webHidden/>
          </w:rPr>
          <w:instrText xml:space="preserve"> PAGEREF _Toc145305877 \h </w:instrText>
        </w:r>
        <w:r w:rsidR="00BB04A1">
          <w:rPr>
            <w:noProof/>
          </w:rPr>
        </w:r>
        <w:r>
          <w:rPr>
            <w:noProof/>
            <w:webHidden/>
          </w:rPr>
          <w:fldChar w:fldCharType="separate"/>
        </w:r>
        <w:r>
          <w:rPr>
            <w:noProof/>
            <w:webHidden/>
          </w:rPr>
          <w:t>11</w:t>
        </w:r>
        <w:r>
          <w:rPr>
            <w:noProof/>
            <w:webHidden/>
          </w:rPr>
          <w:fldChar w:fldCharType="end"/>
        </w:r>
      </w:hyperlink>
    </w:p>
    <w:p w14:paraId="3C4CAE88" w14:textId="77777777" w:rsidR="00752CAA" w:rsidRDefault="00752CAA">
      <w:pPr>
        <w:pStyle w:val="TOC2"/>
        <w:tabs>
          <w:tab w:val="left" w:pos="1200"/>
        </w:tabs>
        <w:rPr>
          <w:noProof/>
          <w:sz w:val="24"/>
          <w:szCs w:val="24"/>
        </w:rPr>
      </w:pPr>
      <w:hyperlink w:anchor="_Toc145305878" w:history="1">
        <w:r w:rsidRPr="001E0980">
          <w:rPr>
            <w:rStyle w:val="Hyperlink"/>
            <w:noProof/>
          </w:rPr>
          <w:t>13.1</w:t>
        </w:r>
        <w:r>
          <w:rPr>
            <w:noProof/>
            <w:sz w:val="24"/>
            <w:szCs w:val="24"/>
          </w:rPr>
          <w:tab/>
        </w:r>
        <w:r w:rsidRPr="001E0980">
          <w:rPr>
            <w:rStyle w:val="Hyperlink"/>
            <w:noProof/>
          </w:rPr>
          <w:t>Source Code Component Organization</w:t>
        </w:r>
        <w:r>
          <w:rPr>
            <w:noProof/>
            <w:webHidden/>
          </w:rPr>
          <w:tab/>
        </w:r>
        <w:r>
          <w:rPr>
            <w:noProof/>
            <w:webHidden/>
          </w:rPr>
          <w:fldChar w:fldCharType="begin"/>
        </w:r>
        <w:r>
          <w:rPr>
            <w:noProof/>
            <w:webHidden/>
          </w:rPr>
          <w:instrText xml:space="preserve"> PAGEREF _Toc145305878 \h </w:instrText>
        </w:r>
        <w:r w:rsidR="00BB04A1">
          <w:rPr>
            <w:noProof/>
          </w:rPr>
        </w:r>
        <w:r>
          <w:rPr>
            <w:noProof/>
            <w:webHidden/>
          </w:rPr>
          <w:fldChar w:fldCharType="separate"/>
        </w:r>
        <w:r>
          <w:rPr>
            <w:noProof/>
            <w:webHidden/>
          </w:rPr>
          <w:t>12</w:t>
        </w:r>
        <w:r>
          <w:rPr>
            <w:noProof/>
            <w:webHidden/>
          </w:rPr>
          <w:fldChar w:fldCharType="end"/>
        </w:r>
      </w:hyperlink>
    </w:p>
    <w:p w14:paraId="64D0743E" w14:textId="77777777" w:rsidR="00752CAA" w:rsidRDefault="00752CAA">
      <w:pPr>
        <w:pStyle w:val="TOC1"/>
        <w:tabs>
          <w:tab w:val="left" w:pos="864"/>
        </w:tabs>
        <w:rPr>
          <w:noProof/>
          <w:sz w:val="24"/>
          <w:szCs w:val="24"/>
        </w:rPr>
      </w:pPr>
      <w:hyperlink w:anchor="_Toc145305879" w:history="1">
        <w:r w:rsidRPr="001E0980">
          <w:rPr>
            <w:rStyle w:val="Hyperlink"/>
            <w:noProof/>
          </w:rPr>
          <w:t>14.</w:t>
        </w:r>
        <w:r>
          <w:rPr>
            <w:noProof/>
            <w:sz w:val="24"/>
            <w:szCs w:val="24"/>
          </w:rPr>
          <w:tab/>
        </w:r>
        <w:r w:rsidRPr="001E0980">
          <w:rPr>
            <w:rStyle w:val="Hyperlink"/>
            <w:noProof/>
          </w:rPr>
          <w:t>System Size</w:t>
        </w:r>
        <w:r>
          <w:rPr>
            <w:noProof/>
            <w:webHidden/>
          </w:rPr>
          <w:tab/>
        </w:r>
        <w:r>
          <w:rPr>
            <w:noProof/>
            <w:webHidden/>
          </w:rPr>
          <w:fldChar w:fldCharType="begin"/>
        </w:r>
        <w:r>
          <w:rPr>
            <w:noProof/>
            <w:webHidden/>
          </w:rPr>
          <w:instrText xml:space="preserve"> PAGEREF _Toc145305879 \h </w:instrText>
        </w:r>
        <w:r w:rsidR="00BB04A1">
          <w:rPr>
            <w:noProof/>
          </w:rPr>
        </w:r>
        <w:r>
          <w:rPr>
            <w:noProof/>
            <w:webHidden/>
          </w:rPr>
          <w:fldChar w:fldCharType="separate"/>
        </w:r>
        <w:r>
          <w:rPr>
            <w:noProof/>
            <w:webHidden/>
          </w:rPr>
          <w:t>12</w:t>
        </w:r>
        <w:r>
          <w:rPr>
            <w:noProof/>
            <w:webHidden/>
          </w:rPr>
          <w:fldChar w:fldCharType="end"/>
        </w:r>
      </w:hyperlink>
    </w:p>
    <w:p w14:paraId="2C084A63" w14:textId="77777777" w:rsidR="00752CAA" w:rsidRDefault="00752CAA">
      <w:pPr>
        <w:pStyle w:val="TOC1"/>
        <w:tabs>
          <w:tab w:val="left" w:pos="864"/>
        </w:tabs>
        <w:rPr>
          <w:noProof/>
          <w:sz w:val="24"/>
          <w:szCs w:val="24"/>
        </w:rPr>
      </w:pPr>
      <w:hyperlink w:anchor="_Toc145305880" w:history="1">
        <w:r w:rsidRPr="001E0980">
          <w:rPr>
            <w:rStyle w:val="Hyperlink"/>
            <w:noProof/>
          </w:rPr>
          <w:t>15.</w:t>
        </w:r>
        <w:r>
          <w:rPr>
            <w:noProof/>
            <w:sz w:val="24"/>
            <w:szCs w:val="24"/>
          </w:rPr>
          <w:tab/>
        </w:r>
        <w:r w:rsidRPr="001E0980">
          <w:rPr>
            <w:rStyle w:val="Hyperlink"/>
            <w:noProof/>
          </w:rPr>
          <w:t>References</w:t>
        </w:r>
        <w:r>
          <w:rPr>
            <w:noProof/>
            <w:webHidden/>
          </w:rPr>
          <w:tab/>
        </w:r>
        <w:r>
          <w:rPr>
            <w:noProof/>
            <w:webHidden/>
          </w:rPr>
          <w:fldChar w:fldCharType="begin"/>
        </w:r>
        <w:r>
          <w:rPr>
            <w:noProof/>
            <w:webHidden/>
          </w:rPr>
          <w:instrText xml:space="preserve"> PAGEREF _Toc145305880 \h </w:instrText>
        </w:r>
        <w:r w:rsidR="00BB04A1">
          <w:rPr>
            <w:noProof/>
          </w:rPr>
        </w:r>
        <w:r>
          <w:rPr>
            <w:noProof/>
            <w:webHidden/>
          </w:rPr>
          <w:fldChar w:fldCharType="separate"/>
        </w:r>
        <w:r>
          <w:rPr>
            <w:noProof/>
            <w:webHidden/>
          </w:rPr>
          <w:t>12</w:t>
        </w:r>
        <w:r>
          <w:rPr>
            <w:noProof/>
            <w:webHidden/>
          </w:rPr>
          <w:fldChar w:fldCharType="end"/>
        </w:r>
      </w:hyperlink>
    </w:p>
    <w:p w14:paraId="551A85F7" w14:textId="77777777" w:rsidR="008370FB" w:rsidRDefault="008370FB">
      <w:pPr>
        <w:pStyle w:val="Title"/>
      </w:pPr>
      <w:r>
        <w:rPr>
          <w:rFonts w:ascii="Times New Roman" w:hAnsi="Times New Roman"/>
          <w:b w:val="0"/>
          <w:bCs w:val="0"/>
          <w:sz w:val="20"/>
          <w:szCs w:val="20"/>
        </w:rPr>
        <w:fldChar w:fldCharType="end"/>
      </w:r>
      <w:r>
        <w:br w:type="page"/>
      </w:r>
      <w:r>
        <w:lastRenderedPageBreak/>
        <w:t>Software Architecture Document</w:t>
      </w:r>
    </w:p>
    <w:p w14:paraId="759231F0" w14:textId="77777777" w:rsidR="008370FB" w:rsidRDefault="008370FB">
      <w:pPr>
        <w:ind w:left="450"/>
      </w:pPr>
      <w:r>
        <w:rPr>
          <w:i/>
          <w:iCs/>
          <w:color w:val="008000"/>
        </w:rPr>
        <w:t xml:space="preserve"> </w:t>
      </w:r>
    </w:p>
    <w:p w14:paraId="0492C2E5" w14:textId="77777777" w:rsidR="008370FB" w:rsidRDefault="00C84CDF">
      <w:pPr>
        <w:pStyle w:val="Heading1"/>
        <w:widowControl/>
      </w:pPr>
      <w:bookmarkStart w:id="0" w:name="_Toc145305854"/>
      <w:r>
        <w:t>CPDS Purpose</w:t>
      </w:r>
      <w:bookmarkEnd w:id="0"/>
      <w:r w:rsidR="00DD1560">
        <w:br/>
      </w:r>
    </w:p>
    <w:p w14:paraId="0D4B84AA" w14:textId="77777777" w:rsidR="00DA11D3" w:rsidRDefault="00C84CDF" w:rsidP="00DA11D3">
      <w:pPr>
        <w:numPr>
          <w:ins w:id="1" w:author="Unknown"/>
        </w:numPr>
        <w:spacing w:line="240" w:lineRule="auto"/>
      </w:pPr>
      <w:r w:rsidRPr="00C84CDF">
        <w:t>The CPDS Tool is a web based applica</w:t>
      </w:r>
      <w:r w:rsidR="006B62B2">
        <w:t xml:space="preserve">tion that automates </w:t>
      </w:r>
      <w:r w:rsidRPr="00C84CDF">
        <w:t>step 5</w:t>
      </w:r>
      <w:r w:rsidR="006B62B2">
        <w:t xml:space="preserve"> (decision support)</w:t>
      </w:r>
      <w:r w:rsidRPr="00C84CDF">
        <w:t xml:space="preserve"> of th</w:t>
      </w:r>
      <w:r w:rsidR="00875398">
        <w:t>e</w:t>
      </w:r>
      <w:r w:rsidR="006B62B2">
        <w:t xml:space="preserve"> 9-step</w:t>
      </w:r>
      <w:r w:rsidR="00875398">
        <w:t xml:space="preserve"> </w:t>
      </w:r>
      <w:r w:rsidR="006B62B2">
        <w:t xml:space="preserve">NRCS </w:t>
      </w:r>
      <w:r w:rsidR="00B436AB">
        <w:t xml:space="preserve">conservation </w:t>
      </w:r>
      <w:r>
        <w:t xml:space="preserve">planning process. </w:t>
      </w:r>
      <w:r w:rsidR="00B436AB" w:rsidRPr="00C84CDF">
        <w:t>The CPDS Tool is based on Sections III, IV and V of the NRCS's eFOTG and the National Planning Procedures Handbook. These documents describe the process and relationships of practices and their effects, resource concerns, quality criteria, and relationships to a conservation plan.</w:t>
      </w:r>
      <w:r w:rsidR="00B436AB">
        <w:t xml:space="preserve"> </w:t>
      </w:r>
      <w:r w:rsidRPr="00C84CDF">
        <w:t>The application help</w:t>
      </w:r>
      <w:r w:rsidR="00B436AB">
        <w:t>s</w:t>
      </w:r>
      <w:r w:rsidRPr="00C84CDF">
        <w:t xml:space="preserve"> land owners and resource conservationists review current resource concerns in a given field or conservation management unit (CMU) and match them to </w:t>
      </w:r>
      <w:r w:rsidR="00B436AB">
        <w:t xml:space="preserve">sets of </w:t>
      </w:r>
      <w:r w:rsidRPr="00C84CDF">
        <w:t xml:space="preserve">candidate conservation practices using the Conservation Practices Physical Effects (CPPE) data base. </w:t>
      </w:r>
    </w:p>
    <w:p w14:paraId="252D2D73" w14:textId="77777777" w:rsidR="00DA11D3" w:rsidRDefault="00DA11D3" w:rsidP="00DA11D3">
      <w:pPr>
        <w:spacing w:line="240" w:lineRule="auto"/>
      </w:pPr>
    </w:p>
    <w:p w14:paraId="51355763" w14:textId="77777777" w:rsidR="00C84CDF" w:rsidRDefault="00C84CDF" w:rsidP="00F93271">
      <w:pPr>
        <w:spacing w:line="240" w:lineRule="auto"/>
      </w:pPr>
      <w:r w:rsidRPr="00C84CDF">
        <w:t xml:space="preserve">The CPDS Tool </w:t>
      </w:r>
      <w:r w:rsidR="00B436AB">
        <w:t xml:space="preserve">supports the formulation of sets of </w:t>
      </w:r>
      <w:r w:rsidRPr="00C84CDF">
        <w:t xml:space="preserve">conservation practices that address </w:t>
      </w:r>
      <w:r w:rsidR="00B436AB">
        <w:t xml:space="preserve">all identified </w:t>
      </w:r>
      <w:r w:rsidRPr="00C84CDF">
        <w:t xml:space="preserve">resource concerns in a CMU. The end product of the CPDS Tool is a display </w:t>
      </w:r>
      <w:r w:rsidR="00B436AB">
        <w:t xml:space="preserve">and report </w:t>
      </w:r>
      <w:r w:rsidRPr="00C84CDF">
        <w:t xml:space="preserve">of a comprehensive set of conservation practices </w:t>
      </w:r>
      <w:r w:rsidR="00B436AB">
        <w:t>defining re</w:t>
      </w:r>
      <w:r w:rsidRPr="00C84CDF">
        <w:t xml:space="preserve">source management system alternatives. </w:t>
      </w:r>
      <w:r w:rsidR="00B436AB">
        <w:t>These a</w:t>
      </w:r>
      <w:r w:rsidRPr="00C84CDF">
        <w:t xml:space="preserve">lternatives can be viewed by the landowner to decide an effective course of treatment for the CMU being investigated. </w:t>
      </w:r>
    </w:p>
    <w:p w14:paraId="06665D2A" w14:textId="77777777" w:rsidR="00E117CC" w:rsidRDefault="00E117CC" w:rsidP="00F93271">
      <w:pPr>
        <w:spacing w:line="240" w:lineRule="auto"/>
      </w:pPr>
    </w:p>
    <w:p w14:paraId="2010D2D3" w14:textId="77777777" w:rsidR="00E117CC" w:rsidRDefault="00E117CC" w:rsidP="00F93271">
      <w:pPr>
        <w:spacing w:line="240" w:lineRule="auto"/>
      </w:pPr>
      <w:r>
        <w:t>In its current for</w:t>
      </w:r>
      <w:r w:rsidR="00D127AC">
        <w:t>m</w:t>
      </w:r>
      <w:r>
        <w:t>, the CPDS Tool has undergone significant revis</w:t>
      </w:r>
      <w:r w:rsidR="004163C2">
        <w:t xml:space="preserve">ion based on suggestions from reviewers especially from the </w:t>
      </w:r>
      <w:smartTag w:uri="urn:schemas-microsoft-com:office:smarttags" w:element="PlaceName">
        <w:r w:rsidR="004163C2">
          <w:t>National</w:t>
        </w:r>
      </w:smartTag>
      <w:r w:rsidR="004163C2">
        <w:t xml:space="preserve"> </w:t>
      </w:r>
      <w:smartTag w:uri="urn:schemas-microsoft-com:office:smarttags" w:element="PlaceName">
        <w:r w:rsidR="004163C2">
          <w:t>Technical</w:t>
        </w:r>
      </w:smartTag>
      <w:r w:rsidR="004163C2">
        <w:t xml:space="preserve"> </w:t>
      </w:r>
      <w:smartTag w:uri="urn:schemas-microsoft-com:office:smarttags" w:element="PlaceType">
        <w:r w:rsidR="004163C2">
          <w:t>Centers</w:t>
        </w:r>
      </w:smartTag>
      <w:r w:rsidR="004163C2">
        <w:t xml:space="preserve"> and the NRCS state office in </w:t>
      </w:r>
      <w:smartTag w:uri="urn:schemas-microsoft-com:office:smarttags" w:element="place">
        <w:smartTag w:uri="urn:schemas-microsoft-com:office:smarttags" w:element="State">
          <w:r w:rsidR="004163C2">
            <w:t>Oregon</w:t>
          </w:r>
        </w:smartTag>
      </w:smartTag>
      <w:r w:rsidR="004163C2">
        <w:t>.  In some form</w:t>
      </w:r>
      <w:r w:rsidR="00D127AC">
        <w:t>,</w:t>
      </w:r>
      <w:r w:rsidR="004163C2">
        <w:t xml:space="preserve"> the tool may be incorporated into the Customer Service Toolkit, but it would be useful to have the functionality available on the web for public access</w:t>
      </w:r>
      <w:r w:rsidR="00B436AB">
        <w:t xml:space="preserve"> also</w:t>
      </w:r>
      <w:r w:rsidR="004163C2">
        <w:t xml:space="preserve">.  </w:t>
      </w:r>
      <w:r w:rsidR="00B436AB">
        <w:t>As of August 2006, a</w:t>
      </w:r>
      <w:r w:rsidR="004163C2">
        <w:t xml:space="preserve"> more detailed assessment and review of the tool and how it could fit into the Field Office work flow is needed.</w:t>
      </w:r>
    </w:p>
    <w:p w14:paraId="4074B5D4" w14:textId="77777777" w:rsidR="00E660BF" w:rsidRPr="00C84CDF" w:rsidRDefault="00E660BF" w:rsidP="00E660BF">
      <w:pPr>
        <w:pStyle w:val="Heading1"/>
        <w:widowControl/>
      </w:pPr>
      <w:bookmarkStart w:id="2" w:name="_Toc145305855"/>
      <w:r>
        <w:t>Naming</w:t>
      </w:r>
      <w:bookmarkEnd w:id="2"/>
      <w:r>
        <w:t xml:space="preserve"> </w:t>
      </w:r>
    </w:p>
    <w:p w14:paraId="5870634D" w14:textId="77777777" w:rsidR="00E660BF" w:rsidRPr="00C84CDF" w:rsidRDefault="00B436AB" w:rsidP="00C84CDF">
      <w:pPr>
        <w:widowControl/>
        <w:autoSpaceDE/>
        <w:autoSpaceDN/>
        <w:spacing w:before="100" w:beforeAutospacing="1" w:after="100" w:afterAutospacing="1" w:line="240" w:lineRule="auto"/>
      </w:pPr>
      <w:r>
        <w:t>T</w:t>
      </w:r>
      <w:r w:rsidR="00E660BF">
        <w:t xml:space="preserve">he original </w:t>
      </w:r>
      <w:r w:rsidR="007A55F2">
        <w:t xml:space="preserve">name for this tool was the Conservation Practices </w:t>
      </w:r>
      <w:r w:rsidR="00557EDB">
        <w:t xml:space="preserve">Physical Effects </w:t>
      </w:r>
      <w:r w:rsidR="007A55F2">
        <w:t>(CPPE</w:t>
      </w:r>
      <w:r w:rsidR="00557EDB">
        <w:t>)</w:t>
      </w:r>
      <w:r w:rsidR="007A55F2">
        <w:t xml:space="preserve"> Tool.  B</w:t>
      </w:r>
      <w:r w:rsidR="005332BF">
        <w:t xml:space="preserve">ecause of </w:t>
      </w:r>
      <w:r w:rsidR="00557EDB">
        <w:t>the need to better express its functionality, the tool was renamed to Conservation Planning Decision Support (CPDS) Tool.</w:t>
      </w:r>
    </w:p>
    <w:p w14:paraId="6A9E6047" w14:textId="77777777" w:rsidR="00C84CDF" w:rsidRPr="00C84CDF" w:rsidRDefault="00E660BF" w:rsidP="00C84CDF">
      <w:pPr>
        <w:pStyle w:val="Heading1"/>
        <w:widowControl/>
      </w:pPr>
      <w:bookmarkStart w:id="3" w:name="_Toc145305856"/>
      <w:r>
        <w:t xml:space="preserve">Brief Document </w:t>
      </w:r>
      <w:r w:rsidR="00C84CDF">
        <w:t>Description</w:t>
      </w:r>
      <w:bookmarkEnd w:id="3"/>
      <w:r w:rsidR="00C84CDF">
        <w:t xml:space="preserve"> </w:t>
      </w:r>
      <w:r w:rsidR="00DD1560">
        <w:br/>
      </w:r>
    </w:p>
    <w:p w14:paraId="58E085CB" w14:textId="77777777" w:rsidR="007316A3" w:rsidRDefault="00462B44">
      <w:r>
        <w:t xml:space="preserve">This document provides an architectural overview for the Conservation Practice Physical Effects tool.  The purpose for this document is to convey the purpose and design ideas that are found behind the </w:t>
      </w:r>
      <w:r w:rsidR="00133E9E">
        <w:t>CPDS</w:t>
      </w:r>
      <w:r>
        <w:t xml:space="preserve"> tool.</w:t>
      </w:r>
      <w:r w:rsidR="007316A3">
        <w:t xml:space="preserve">  The following is a simple diagram describing how the </w:t>
      </w:r>
      <w:r w:rsidR="00133E9E">
        <w:t>CPDS</w:t>
      </w:r>
      <w:r w:rsidR="007316A3">
        <w:t xml:space="preserve"> will function: </w:t>
      </w:r>
    </w:p>
    <w:p w14:paraId="38799C35" w14:textId="0F2ACBFD" w:rsidR="007608F5" w:rsidRDefault="007D16B3">
      <w:r>
        <w:rPr>
          <w:noProof/>
        </w:rPr>
        <mc:AlternateContent>
          <mc:Choice Requires="wpc">
            <w:drawing>
              <wp:inline distT="0" distB="0" distL="0" distR="0" wp14:anchorId="6FDDA918" wp14:editId="52E75167">
                <wp:extent cx="5600700" cy="3124200"/>
                <wp:effectExtent l="0" t="0" r="0" b="3810"/>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6" name="Text Box 67"/>
                        <wps:cNvSpPr txBox="1">
                          <a:spLocks noChangeArrowheads="1"/>
                        </wps:cNvSpPr>
                        <wps:spPr bwMode="auto">
                          <a:xfrm>
                            <a:off x="3695700" y="838200"/>
                            <a:ext cx="1257300"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4872A" w14:textId="77777777" w:rsidR="00BB04A1" w:rsidRPr="006E361E" w:rsidRDefault="00BB04A1" w:rsidP="005369AF">
                              <w:pPr>
                                <w:rPr>
                                  <w:sz w:val="16"/>
                                  <w:szCs w:val="16"/>
                                </w:rPr>
                              </w:pPr>
                              <w:r>
                                <w:rPr>
                                  <w:sz w:val="16"/>
                                  <w:szCs w:val="16"/>
                                </w:rPr>
                                <w:t>Interacts with the system</w:t>
                              </w:r>
                            </w:p>
                          </w:txbxContent>
                        </wps:txbx>
                        <wps:bodyPr rot="0" vert="horz" wrap="square" lIns="91440" tIns="45720" rIns="91440" bIns="45720" anchor="t" anchorCtr="0" upright="1">
                          <a:noAutofit/>
                        </wps:bodyPr>
                      </wps:wsp>
                      <wps:wsp>
                        <wps:cNvPr id="157" name="Text Box 68"/>
                        <wps:cNvSpPr txBox="1">
                          <a:spLocks noChangeArrowheads="1"/>
                        </wps:cNvSpPr>
                        <wps:spPr bwMode="auto">
                          <a:xfrm>
                            <a:off x="457200" y="91440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D1E53" w14:textId="77777777" w:rsidR="00BB04A1" w:rsidRPr="006E361E" w:rsidRDefault="00BB04A1" w:rsidP="005369AF">
                              <w:pPr>
                                <w:rPr>
                                  <w:sz w:val="16"/>
                                  <w:szCs w:val="16"/>
                                </w:rPr>
                              </w:pPr>
                              <w:r>
                                <w:rPr>
                                  <w:sz w:val="16"/>
                                  <w:szCs w:val="16"/>
                                </w:rPr>
                                <w:t>Interacts with the system</w:t>
                              </w:r>
                            </w:p>
                          </w:txbxContent>
                        </wps:txbx>
                        <wps:bodyPr rot="0" vert="horz" wrap="square" lIns="91440" tIns="45720" rIns="91440" bIns="45720" anchor="t" anchorCtr="0" upright="1">
                          <a:noAutofit/>
                        </wps:bodyPr>
                      </wps:wsp>
                      <wps:wsp>
                        <wps:cNvPr id="158" name="Rectangle 69"/>
                        <wps:cNvSpPr>
                          <a:spLocks noChangeArrowheads="1"/>
                        </wps:cNvSpPr>
                        <wps:spPr bwMode="auto">
                          <a:xfrm>
                            <a:off x="1714500" y="114300"/>
                            <a:ext cx="205740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9" name="Oval 70"/>
                        <wps:cNvSpPr>
                          <a:spLocks noChangeArrowheads="1"/>
                        </wps:cNvSpPr>
                        <wps:spPr bwMode="auto">
                          <a:xfrm>
                            <a:off x="1943100" y="457200"/>
                            <a:ext cx="1638300" cy="609600"/>
                          </a:xfrm>
                          <a:prstGeom prst="ellipse">
                            <a:avLst/>
                          </a:prstGeom>
                          <a:solidFill>
                            <a:srgbClr val="FFFFFF"/>
                          </a:solidFill>
                          <a:ln w="9525">
                            <a:solidFill>
                              <a:srgbClr val="000000"/>
                            </a:solidFill>
                            <a:round/>
                            <a:headEnd/>
                            <a:tailEnd/>
                          </a:ln>
                        </wps:spPr>
                        <wps:txbx>
                          <w:txbxContent>
                            <w:p w14:paraId="1530D17B" w14:textId="77777777" w:rsidR="00BB04A1" w:rsidRDefault="00BB04A1" w:rsidP="005369AF">
                              <w:pPr>
                                <w:jc w:val="center"/>
                              </w:pPr>
                              <w:r>
                                <w:t>CPDS  TOOL</w:t>
                              </w:r>
                            </w:p>
                            <w:p w14:paraId="0CE10772" w14:textId="77777777" w:rsidR="00BB04A1" w:rsidRDefault="00BB04A1" w:rsidP="005369AF">
                              <w:pPr>
                                <w:jc w:val="center"/>
                              </w:pPr>
                              <w:r>
                                <w:t>(System)</w:t>
                              </w:r>
                            </w:p>
                          </w:txbxContent>
                        </wps:txbx>
                        <wps:bodyPr rot="0" vert="horz" wrap="square" lIns="91440" tIns="45720" rIns="91440" bIns="45720" anchor="t" anchorCtr="0" upright="1">
                          <a:noAutofit/>
                        </wps:bodyPr>
                      </wps:wsp>
                      <wps:wsp>
                        <wps:cNvPr id="160" name="Text Box 71"/>
                        <wps:cNvSpPr txBox="1">
                          <a:spLocks noChangeArrowheads="1"/>
                        </wps:cNvSpPr>
                        <wps:spPr bwMode="auto">
                          <a:xfrm>
                            <a:off x="1828800" y="114300"/>
                            <a:ext cx="1828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720CF" w14:textId="77777777" w:rsidR="00BB04A1" w:rsidRDefault="00BB04A1" w:rsidP="005369AF">
                              <w:pPr>
                                <w:jc w:val="center"/>
                              </w:pPr>
                              <w:r>
                                <w:t>Tomcat Server</w:t>
                              </w:r>
                            </w:p>
                          </w:txbxContent>
                        </wps:txbx>
                        <wps:bodyPr rot="0" vert="horz" wrap="square" lIns="91440" tIns="45720" rIns="91440" bIns="45720" anchor="t" anchorCtr="0" upright="1">
                          <a:noAutofit/>
                        </wps:bodyPr>
                      </wps:wsp>
                      <wps:wsp>
                        <wps:cNvPr id="161" name="Text Box 73"/>
                        <wps:cNvSpPr txBox="1">
                          <a:spLocks noChangeArrowheads="1"/>
                        </wps:cNvSpPr>
                        <wps:spPr bwMode="auto">
                          <a:xfrm>
                            <a:off x="0" y="762000"/>
                            <a:ext cx="11430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0A539" w14:textId="77777777" w:rsidR="00BB04A1" w:rsidRPr="006E361E" w:rsidRDefault="00BB04A1" w:rsidP="005369AF">
                              <w:pPr>
                                <w:rPr>
                                  <w:b/>
                                </w:rPr>
                              </w:pPr>
                              <w:r>
                                <w:rPr>
                                  <w:b/>
                                </w:rPr>
                                <w:t>Decision Maker</w:t>
                              </w:r>
                            </w:p>
                          </w:txbxContent>
                        </wps:txbx>
                        <wps:bodyPr rot="0" vert="horz" wrap="square" lIns="91440" tIns="45720" rIns="91440" bIns="45720" anchor="t" anchorCtr="0" upright="1">
                          <a:noAutofit/>
                        </wps:bodyPr>
                      </wps:wsp>
                      <wps:wsp>
                        <wps:cNvPr id="162" name="Text Box 75"/>
                        <wps:cNvSpPr txBox="1">
                          <a:spLocks noChangeArrowheads="1"/>
                        </wps:cNvSpPr>
                        <wps:spPr bwMode="auto">
                          <a:xfrm>
                            <a:off x="4343400" y="533400"/>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5A741" w14:textId="77777777" w:rsidR="00BB04A1" w:rsidRPr="006E361E" w:rsidRDefault="00BB04A1" w:rsidP="005369AF">
                              <w:pPr>
                                <w:rPr>
                                  <w:b/>
                                </w:rPr>
                              </w:pPr>
                              <w:r>
                                <w:rPr>
                                  <w:b/>
                                </w:rPr>
                                <w:t>Soil Conservationist</w:t>
                              </w:r>
                            </w:p>
                          </w:txbxContent>
                        </wps:txbx>
                        <wps:bodyPr rot="0" vert="horz" wrap="square" lIns="91440" tIns="45720" rIns="91440" bIns="45720" anchor="t" anchorCtr="0" upright="1">
                          <a:noAutofit/>
                        </wps:bodyPr>
                      </wps:wsp>
                      <wps:wsp>
                        <wps:cNvPr id="163" name="AutoShape 206"/>
                        <wps:cNvSpPr>
                          <a:spLocks noChangeArrowheads="1"/>
                        </wps:cNvSpPr>
                        <wps:spPr bwMode="auto">
                          <a:xfrm>
                            <a:off x="1752600" y="1981200"/>
                            <a:ext cx="838200" cy="914400"/>
                          </a:xfrm>
                          <a:prstGeom prst="flowChartMagneticDisk">
                            <a:avLst/>
                          </a:prstGeom>
                          <a:solidFill>
                            <a:srgbClr val="FFFFFF"/>
                          </a:solidFill>
                          <a:ln w="9525">
                            <a:solidFill>
                              <a:srgbClr val="000000"/>
                            </a:solidFill>
                            <a:round/>
                            <a:headEnd/>
                            <a:tailEnd/>
                          </a:ln>
                        </wps:spPr>
                        <wps:txbx>
                          <w:txbxContent>
                            <w:p w14:paraId="164204EF" w14:textId="77777777" w:rsidR="00BB04A1" w:rsidRDefault="00BB04A1" w:rsidP="005369AF">
                              <w:pPr>
                                <w:jc w:val="center"/>
                              </w:pPr>
                              <w:r>
                                <w:br/>
                                <w:t>National DB</w:t>
                              </w:r>
                            </w:p>
                          </w:txbxContent>
                        </wps:txbx>
                        <wps:bodyPr rot="0" vert="horz" wrap="square" lIns="91440" tIns="45720" rIns="91440" bIns="45720" anchor="t" anchorCtr="0" upright="1">
                          <a:noAutofit/>
                        </wps:bodyPr>
                      </wps:wsp>
                      <wps:wsp>
                        <wps:cNvPr id="164" name="AutoShape 207"/>
                        <wps:cNvSpPr>
                          <a:spLocks noChangeArrowheads="1"/>
                        </wps:cNvSpPr>
                        <wps:spPr bwMode="auto">
                          <a:xfrm>
                            <a:off x="2895600" y="1981200"/>
                            <a:ext cx="838200" cy="914400"/>
                          </a:xfrm>
                          <a:prstGeom prst="flowChartMagneticDisk">
                            <a:avLst/>
                          </a:prstGeom>
                          <a:solidFill>
                            <a:srgbClr val="FFFFFF"/>
                          </a:solidFill>
                          <a:ln w="9525">
                            <a:solidFill>
                              <a:srgbClr val="000000"/>
                            </a:solidFill>
                            <a:round/>
                            <a:headEnd/>
                            <a:tailEnd/>
                          </a:ln>
                        </wps:spPr>
                        <wps:txbx>
                          <w:txbxContent>
                            <w:p w14:paraId="55641CDA" w14:textId="77777777" w:rsidR="00BB04A1" w:rsidRDefault="00BB04A1" w:rsidP="005369AF">
                              <w:pPr>
                                <w:jc w:val="center"/>
                              </w:pPr>
                              <w:r>
                                <w:br/>
                                <w:t>State DB</w:t>
                              </w:r>
                            </w:p>
                          </w:txbxContent>
                        </wps:txbx>
                        <wps:bodyPr rot="0" vert="horz" wrap="square" lIns="91440" tIns="45720" rIns="91440" bIns="45720" anchor="t" anchorCtr="0" upright="1">
                          <a:noAutofit/>
                        </wps:bodyPr>
                      </wps:wsp>
                      <wps:wsp>
                        <wps:cNvPr id="165" name="AutoShape 222"/>
                        <wps:cNvCnPr>
                          <a:cxnSpLocks noChangeShapeType="1"/>
                          <a:stCxn id="163" idx="1"/>
                          <a:endCxn id="159" idx="4"/>
                        </wps:cNvCnPr>
                        <wps:spPr bwMode="auto">
                          <a:xfrm flipV="1">
                            <a:off x="2171700" y="1066800"/>
                            <a:ext cx="590550"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223"/>
                        <wps:cNvCnPr>
                          <a:cxnSpLocks noChangeShapeType="1"/>
                          <a:stCxn id="164" idx="1"/>
                          <a:endCxn id="159" idx="4"/>
                        </wps:cNvCnPr>
                        <wps:spPr bwMode="auto">
                          <a:xfrm flipH="1" flipV="1">
                            <a:off x="2762250" y="1066800"/>
                            <a:ext cx="552450"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AutoShape 224"/>
                        <wps:cNvCnPr>
                          <a:cxnSpLocks noChangeShapeType="1"/>
                          <a:stCxn id="161" idx="3"/>
                          <a:endCxn id="159" idx="2"/>
                        </wps:cNvCnPr>
                        <wps:spPr bwMode="auto">
                          <a:xfrm flipV="1">
                            <a:off x="1143000" y="762000"/>
                            <a:ext cx="800100" cy="1524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8" name="AutoShape 225"/>
                        <wps:cNvCnPr>
                          <a:cxnSpLocks noChangeShapeType="1"/>
                          <a:stCxn id="162" idx="1"/>
                          <a:endCxn id="159" idx="6"/>
                        </wps:cNvCnPr>
                        <wps:spPr bwMode="auto">
                          <a:xfrm flipH="1">
                            <a:off x="3581400" y="762000"/>
                            <a:ext cx="76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FDDA918" id="Canvas 65" o:spid="_x0000_s1026" editas="canvas" style="width:441pt;height:246pt;mso-position-horizontal-relative:char;mso-position-vertical-relative:line" coordsize="56007,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1242;visibility:visible;mso-wrap-style:square">
                  <v:fill o:detectmouseclick="t"/>
                  <v:path o:connecttype="none"/>
                </v:shape>
                <v:shapetype id="_x0000_t202" coordsize="21600,21600" o:spt="202" path="m,l,21600r21600,l21600,xe">
                  <v:stroke joinstyle="miter"/>
                  <v:path gradientshapeok="t" o:connecttype="rect"/>
                </v:shapetype>
                <v:shape id="Text Box 67" o:spid="_x0000_s1028" type="#_x0000_t202" style="position:absolute;left:36957;top:8382;width:12573;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" stroked="f">
                  <v:textbox>
                    <w:txbxContent>
                      <w:p w14:paraId="5814872A" w14:textId="77777777" w:rsidR="00BB04A1" w:rsidRPr="006E361E" w:rsidRDefault="00BB04A1" w:rsidP="005369AF">
                        <w:pPr>
                          <w:rPr>
                            <w:sz w:val="16"/>
                            <w:szCs w:val="16"/>
                          </w:rPr>
                        </w:pPr>
                        <w:r>
                          <w:rPr>
                            <w:sz w:val="16"/>
                            <w:szCs w:val="16"/>
                          </w:rPr>
                          <w:t>Interacts with the system</w:t>
                        </w:r>
                      </w:p>
                    </w:txbxContent>
                  </v:textbox>
                </v:shape>
                <v:shape id="Text Box 68" o:spid="_x0000_s1029" type="#_x0000_t202" style="position:absolute;left:4572;top:9144;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14:paraId="58FD1E53" w14:textId="77777777" w:rsidR="00BB04A1" w:rsidRPr="006E361E" w:rsidRDefault="00BB04A1" w:rsidP="005369AF">
                        <w:pPr>
                          <w:rPr>
                            <w:sz w:val="16"/>
                            <w:szCs w:val="16"/>
                          </w:rPr>
                        </w:pPr>
                        <w:r>
                          <w:rPr>
                            <w:sz w:val="16"/>
                            <w:szCs w:val="16"/>
                          </w:rPr>
                          <w:t>Interacts with the system</w:t>
                        </w:r>
                      </w:p>
                    </w:txbxContent>
                  </v:textbox>
                </v:shape>
                <v:rect id="Rectangle 69" o:spid="_x0000_s1030" style="position:absolute;left:17145;top:1143;width:20574;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oval id="Oval 70" o:spid="_x0000_s1031" style="position:absolute;left:19431;top:4572;width:16383;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">
                  <v:textbox>
                    <w:txbxContent>
                      <w:p w14:paraId="1530D17B" w14:textId="77777777" w:rsidR="00BB04A1" w:rsidRDefault="00BB04A1" w:rsidP="005369AF">
                        <w:pPr>
                          <w:jc w:val="center"/>
                        </w:pPr>
                        <w:r>
                          <w:t>CPDS  TOOL</w:t>
                        </w:r>
                      </w:p>
                      <w:p w14:paraId="0CE10772" w14:textId="77777777" w:rsidR="00BB04A1" w:rsidRDefault="00BB04A1" w:rsidP="005369AF">
                        <w:pPr>
                          <w:jc w:val="center"/>
                        </w:pPr>
                        <w:r>
                          <w:t>(System)</w:t>
                        </w:r>
                      </w:p>
                    </w:txbxContent>
                  </v:textbox>
                </v:oval>
                <v:shape id="Text Box 71" o:spid="_x0000_s1032" type="#_x0000_t202" style="position:absolute;left:18288;top:1143;width:182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14:paraId="23B720CF" w14:textId="77777777" w:rsidR="00BB04A1" w:rsidRDefault="00BB04A1" w:rsidP="005369AF">
                        <w:pPr>
                          <w:jc w:val="center"/>
                        </w:pPr>
                        <w:r>
                          <w:t>Tomcat Server</w:t>
                        </w:r>
                      </w:p>
                    </w:txbxContent>
                  </v:textbox>
                </v:shape>
                <v:shape id="Text Box 73" o:spid="_x0000_s1033" type="#_x0000_t202" style="position:absolute;top:7620;width:1143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6DC0A539" w14:textId="77777777" w:rsidR="00BB04A1" w:rsidRPr="006E361E" w:rsidRDefault="00BB04A1" w:rsidP="005369AF">
                        <w:pPr>
                          <w:rPr>
                            <w:b/>
                          </w:rPr>
                        </w:pPr>
                        <w:r>
                          <w:rPr>
                            <w:b/>
                          </w:rPr>
                          <w:t>Decision Maker</w:t>
                        </w:r>
                      </w:p>
                    </w:txbxContent>
                  </v:textbox>
                </v:shape>
                <v:shape id="Text Box 75" o:spid="_x0000_s1034" type="#_x0000_t202" style="position:absolute;left:43434;top:5334;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7095A741" w14:textId="77777777" w:rsidR="00BB04A1" w:rsidRPr="006E361E" w:rsidRDefault="00BB04A1" w:rsidP="005369AF">
                        <w:pPr>
                          <w:rPr>
                            <w:b/>
                          </w:rPr>
                        </w:pPr>
                        <w:r>
                          <w:rPr>
                            <w:b/>
                          </w:rPr>
                          <w:t>Soil Conservationist</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06" o:spid="_x0000_s1035" type="#_x0000_t132" style="position:absolute;left:17526;top:19812;width:838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">
                  <v:textbox>
                    <w:txbxContent>
                      <w:p w14:paraId="164204EF" w14:textId="77777777" w:rsidR="00BB04A1" w:rsidRDefault="00BB04A1" w:rsidP="005369AF">
                        <w:pPr>
                          <w:jc w:val="center"/>
                        </w:pPr>
                        <w:r>
                          <w:br/>
                          <w:t>National DB</w:t>
                        </w:r>
                      </w:p>
                    </w:txbxContent>
                  </v:textbox>
                </v:shape>
                <v:shape id="AutoShape 207" o:spid="_x0000_s1036" type="#_x0000_t132" style="position:absolute;left:28956;top:19812;width:838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">
                  <v:textbox>
                    <w:txbxContent>
                      <w:p w14:paraId="55641CDA" w14:textId="77777777" w:rsidR="00BB04A1" w:rsidRDefault="00BB04A1" w:rsidP="005369AF">
                        <w:pPr>
                          <w:jc w:val="center"/>
                        </w:pPr>
                        <w:r>
                          <w:br/>
                          <w:t>State DB</w:t>
                        </w:r>
                      </w:p>
                    </w:txbxContent>
                  </v:textbox>
                </v:shape>
                <v:shapetype id="_x0000_t32" coordsize="21600,21600" o:spt="32" o:oned="t" path="m,l21600,21600e" filled="f">
                  <v:path arrowok="t" fillok="f" o:connecttype="none"/>
                  <o:lock v:ext="edit" shapetype="t"/>
                </v:shapetype>
                <v:shape id="AutoShape 222" o:spid="_x0000_s1037" type="#_x0000_t32" style="position:absolute;left:21717;top:10668;width:5905;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">
                  <v:stroke endarrow="block"/>
                </v:shape>
                <v:shape id="AutoShape 223" o:spid="_x0000_s1038" type="#_x0000_t32" style="position:absolute;left:27622;top:10668;width:5525;height:9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">
                  <v:stroke endarrow="block"/>
                </v:shape>
                <v:shape id="AutoShape 224" o:spid="_x0000_s1039" type="#_x0000_t32" style="position:absolute;left:11430;top:7620;width:8001;height:1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">
                  <v:stroke startarrow="block" endarrow="block"/>
                </v:shape>
                <v:shape id="AutoShape 225" o:spid="_x0000_s1040" type="#_x0000_t32" style="position:absolute;left:35814;top:7620;width:76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">
                  <v:stroke startarrow="block" endarrow="block"/>
                </v:shape>
                <w10:anchorlock/>
              </v:group>
            </w:pict>
          </mc:Fallback>
        </mc:AlternateContent>
      </w:r>
    </w:p>
    <w:p w14:paraId="2C6A6077" w14:textId="77777777" w:rsidR="002B7347" w:rsidRDefault="002B7347" w:rsidP="002B7347">
      <w:pPr>
        <w:pStyle w:val="Heading1"/>
        <w:widowControl/>
      </w:pPr>
      <w:bookmarkStart w:id="4" w:name="_Toc145305857"/>
      <w:r>
        <w:lastRenderedPageBreak/>
        <w:t>Data Sources</w:t>
      </w:r>
      <w:bookmarkEnd w:id="4"/>
      <w:r>
        <w:t xml:space="preserve"> </w:t>
      </w:r>
    </w:p>
    <w:p w14:paraId="08038C73" w14:textId="77777777" w:rsidR="002B7347" w:rsidRDefault="002B7347"/>
    <w:p w14:paraId="0B2FDBBE" w14:textId="77777777" w:rsidR="002B7347" w:rsidRDefault="002B7347">
      <w:r>
        <w:t>All information used for both national and state (</w:t>
      </w:r>
      <w:smartTag w:uri="urn:schemas-microsoft-com:office:smarttags" w:element="place">
        <w:smartTag w:uri="urn:schemas-microsoft-com:office:smarttags" w:element="State">
          <w:r>
            <w:t>Oregon</w:t>
          </w:r>
        </w:smartTag>
      </w:smartTag>
      <w:r>
        <w:t>) databases was obtained from NRCS.</w:t>
      </w:r>
      <w:r w:rsidR="00FC3015">
        <w:br/>
      </w:r>
    </w:p>
    <w:p w14:paraId="460DB1D5" w14:textId="77777777" w:rsidR="00D52652" w:rsidRDefault="00FC3015">
      <w:r>
        <w:t>We had to make some assumptions to create both</w:t>
      </w:r>
      <w:r w:rsidR="00FE4D25">
        <w:t xml:space="preserve"> national and state databases. F</w:t>
      </w:r>
      <w:r>
        <w:t>or the national database we do not have any cost information</w:t>
      </w:r>
      <w:r w:rsidR="00FE4D25">
        <w:t>,</w:t>
      </w:r>
      <w:r>
        <w:t xml:space="preserve"> so we are defaulting to using the </w:t>
      </w:r>
      <w:smartTag w:uri="urn:schemas-microsoft-com:office:smarttags" w:element="place">
        <w:smartTag w:uri="urn:schemas-microsoft-com:office:smarttags" w:element="State">
          <w:r>
            <w:t>Oregon</w:t>
          </w:r>
        </w:smartTag>
      </w:smartTag>
      <w:r>
        <w:t xml:space="preserve"> cost list until the n</w:t>
      </w:r>
      <w:r w:rsidR="00FE4D25">
        <w:t>ational list becomes available. F</w:t>
      </w:r>
      <w:r>
        <w:t>or the state database</w:t>
      </w:r>
      <w:r w:rsidR="00FE4D25">
        <w:t>,</w:t>
      </w:r>
      <w:r>
        <w:t xml:space="preserve"> we </w:t>
      </w:r>
      <w:r w:rsidR="00FE4D25">
        <w:t>are using the national practice-to-land-use mapping until such mapping is available for</w:t>
      </w:r>
      <w:r>
        <w:t xml:space="preserve"> </w:t>
      </w:r>
      <w:smartTag w:uri="urn:schemas-microsoft-com:office:smarttags" w:element="State">
        <w:smartTag w:uri="urn:schemas-microsoft-com:office:smarttags" w:element="place">
          <w:r>
            <w:t>Oregon</w:t>
          </w:r>
        </w:smartTag>
      </w:smartTag>
      <w:r>
        <w:t>.</w:t>
      </w:r>
      <w:r w:rsidR="00FE4D25">
        <w:t xml:space="preserve">  </w:t>
      </w:r>
      <w:r w:rsidR="00D52652">
        <w:t xml:space="preserve">Although currently the only state represented in the database is </w:t>
      </w:r>
      <w:smartTag w:uri="urn:schemas-microsoft-com:office:smarttags" w:element="State">
        <w:smartTag w:uri="urn:schemas-microsoft-com:office:smarttags" w:element="place">
          <w:r w:rsidR="00D52652">
            <w:t>Oregon</w:t>
          </w:r>
        </w:smartTag>
      </w:smartTag>
      <w:r w:rsidR="00D52652">
        <w:t>, it would be easy to add other states.</w:t>
      </w:r>
    </w:p>
    <w:p w14:paraId="166C1FDC" w14:textId="77777777" w:rsidR="00D657C4" w:rsidRDefault="00D657C4"/>
    <w:tbl>
      <w:tblPr>
        <w:tblW w:w="8968" w:type="dxa"/>
        <w:tblInd w:w="93" w:type="dxa"/>
        <w:tblLayout w:type="fixed"/>
        <w:tblLook w:val="0000" w:firstRow="0" w:lastRow="0" w:firstColumn="0" w:lastColumn="0" w:noHBand="0" w:noVBand="0"/>
      </w:tblPr>
      <w:tblGrid>
        <w:gridCol w:w="1095"/>
        <w:gridCol w:w="1530"/>
        <w:gridCol w:w="1530"/>
        <w:gridCol w:w="2343"/>
        <w:gridCol w:w="1150"/>
        <w:gridCol w:w="1320"/>
      </w:tblGrid>
      <w:tr w:rsidR="00D657C4" w14:paraId="7B91E400" w14:textId="77777777">
        <w:trPr>
          <w:trHeight w:val="255"/>
        </w:trPr>
        <w:tc>
          <w:tcPr>
            <w:tcW w:w="1095" w:type="dxa"/>
            <w:tcBorders>
              <w:top w:val="single" w:sz="4" w:space="0" w:color="auto"/>
              <w:left w:val="single" w:sz="4" w:space="0" w:color="auto"/>
              <w:bottom w:val="single" w:sz="4" w:space="0" w:color="auto"/>
              <w:right w:val="single" w:sz="4" w:space="0" w:color="auto"/>
            </w:tcBorders>
            <w:shd w:val="clear" w:color="auto" w:fill="333333"/>
            <w:noWrap/>
            <w:vAlign w:val="bottom"/>
          </w:tcPr>
          <w:p w14:paraId="4D0EE87A" w14:textId="77777777" w:rsidR="00D657C4" w:rsidRPr="00D657C4" w:rsidRDefault="00D657C4" w:rsidP="00D657C4">
            <w:pPr>
              <w:widowControl/>
              <w:autoSpaceDE/>
              <w:autoSpaceDN/>
              <w:spacing w:line="240" w:lineRule="auto"/>
              <w:jc w:val="center"/>
              <w:rPr>
                <w:rFonts w:ascii="Arial" w:hAnsi="Arial" w:cs="Arial"/>
                <w:b/>
                <w:bCs/>
                <w:color w:val="FFFFFF"/>
                <w:sz w:val="14"/>
                <w:szCs w:val="14"/>
              </w:rPr>
            </w:pPr>
            <w:r w:rsidRPr="00D657C4">
              <w:rPr>
                <w:rFonts w:ascii="Arial" w:hAnsi="Arial" w:cs="Arial"/>
                <w:b/>
                <w:bCs/>
                <w:color w:val="FFFFFF"/>
                <w:sz w:val="14"/>
                <w:szCs w:val="14"/>
              </w:rPr>
              <w:t>Database</w:t>
            </w:r>
          </w:p>
        </w:tc>
        <w:tc>
          <w:tcPr>
            <w:tcW w:w="1530" w:type="dxa"/>
            <w:tcBorders>
              <w:top w:val="single" w:sz="4" w:space="0" w:color="auto"/>
              <w:left w:val="nil"/>
              <w:bottom w:val="single" w:sz="4" w:space="0" w:color="auto"/>
              <w:right w:val="single" w:sz="4" w:space="0" w:color="auto"/>
            </w:tcBorders>
            <w:shd w:val="clear" w:color="auto" w:fill="333333"/>
            <w:noWrap/>
            <w:vAlign w:val="bottom"/>
          </w:tcPr>
          <w:p w14:paraId="4FF97AF1" w14:textId="77777777" w:rsidR="00D657C4" w:rsidRPr="00D657C4" w:rsidRDefault="00D657C4" w:rsidP="00D657C4">
            <w:pPr>
              <w:widowControl/>
              <w:autoSpaceDE/>
              <w:autoSpaceDN/>
              <w:spacing w:line="240" w:lineRule="auto"/>
              <w:jc w:val="center"/>
              <w:rPr>
                <w:rFonts w:ascii="Arial" w:hAnsi="Arial" w:cs="Arial"/>
                <w:b/>
                <w:bCs/>
                <w:color w:val="FFFFFF"/>
                <w:sz w:val="14"/>
                <w:szCs w:val="14"/>
              </w:rPr>
            </w:pPr>
            <w:r w:rsidRPr="00D657C4">
              <w:rPr>
                <w:rFonts w:ascii="Arial" w:hAnsi="Arial" w:cs="Arial"/>
                <w:b/>
                <w:bCs/>
                <w:color w:val="FFFFFF"/>
                <w:sz w:val="14"/>
                <w:szCs w:val="14"/>
              </w:rPr>
              <w:t>DB Table</w:t>
            </w:r>
          </w:p>
        </w:tc>
        <w:tc>
          <w:tcPr>
            <w:tcW w:w="1530" w:type="dxa"/>
            <w:tcBorders>
              <w:top w:val="single" w:sz="4" w:space="0" w:color="auto"/>
              <w:left w:val="nil"/>
              <w:bottom w:val="single" w:sz="4" w:space="0" w:color="auto"/>
              <w:right w:val="single" w:sz="4" w:space="0" w:color="auto"/>
            </w:tcBorders>
            <w:shd w:val="clear" w:color="auto" w:fill="333333"/>
            <w:noWrap/>
            <w:vAlign w:val="bottom"/>
          </w:tcPr>
          <w:p w14:paraId="30EE5B99" w14:textId="77777777" w:rsidR="00D657C4" w:rsidRPr="00D657C4" w:rsidRDefault="00D657C4" w:rsidP="00D657C4">
            <w:pPr>
              <w:widowControl/>
              <w:autoSpaceDE/>
              <w:autoSpaceDN/>
              <w:spacing w:line="240" w:lineRule="auto"/>
              <w:jc w:val="center"/>
              <w:rPr>
                <w:rFonts w:ascii="Arial" w:hAnsi="Arial" w:cs="Arial"/>
                <w:b/>
                <w:bCs/>
                <w:color w:val="FFFFFF"/>
                <w:sz w:val="14"/>
                <w:szCs w:val="14"/>
              </w:rPr>
            </w:pPr>
            <w:r w:rsidRPr="00D657C4">
              <w:rPr>
                <w:rFonts w:ascii="Arial" w:hAnsi="Arial" w:cs="Arial"/>
                <w:b/>
                <w:bCs/>
                <w:color w:val="FFFFFF"/>
                <w:sz w:val="14"/>
                <w:szCs w:val="14"/>
              </w:rPr>
              <w:t>DB Variable</w:t>
            </w:r>
          </w:p>
        </w:tc>
        <w:tc>
          <w:tcPr>
            <w:tcW w:w="2343" w:type="dxa"/>
            <w:tcBorders>
              <w:top w:val="single" w:sz="4" w:space="0" w:color="auto"/>
              <w:left w:val="nil"/>
              <w:bottom w:val="single" w:sz="4" w:space="0" w:color="auto"/>
              <w:right w:val="single" w:sz="4" w:space="0" w:color="auto"/>
            </w:tcBorders>
            <w:shd w:val="clear" w:color="auto" w:fill="333333"/>
            <w:noWrap/>
            <w:vAlign w:val="bottom"/>
          </w:tcPr>
          <w:p w14:paraId="433CD393" w14:textId="77777777" w:rsidR="00D657C4" w:rsidRPr="00D657C4" w:rsidRDefault="00D657C4" w:rsidP="00D657C4">
            <w:pPr>
              <w:widowControl/>
              <w:autoSpaceDE/>
              <w:autoSpaceDN/>
              <w:spacing w:line="240" w:lineRule="auto"/>
              <w:jc w:val="center"/>
              <w:rPr>
                <w:rFonts w:ascii="Arial" w:hAnsi="Arial" w:cs="Arial"/>
                <w:b/>
                <w:bCs/>
                <w:color w:val="FFFFFF"/>
                <w:sz w:val="14"/>
                <w:szCs w:val="14"/>
              </w:rPr>
            </w:pPr>
            <w:r w:rsidRPr="00D657C4">
              <w:rPr>
                <w:rFonts w:ascii="Arial" w:hAnsi="Arial" w:cs="Arial"/>
                <w:b/>
                <w:bCs/>
                <w:color w:val="FFFFFF"/>
                <w:sz w:val="14"/>
                <w:szCs w:val="14"/>
              </w:rPr>
              <w:t>Workbook</w:t>
            </w:r>
          </w:p>
        </w:tc>
        <w:tc>
          <w:tcPr>
            <w:tcW w:w="1150" w:type="dxa"/>
            <w:tcBorders>
              <w:top w:val="single" w:sz="4" w:space="0" w:color="auto"/>
              <w:left w:val="nil"/>
              <w:bottom w:val="single" w:sz="4" w:space="0" w:color="auto"/>
              <w:right w:val="single" w:sz="4" w:space="0" w:color="auto"/>
            </w:tcBorders>
            <w:shd w:val="clear" w:color="auto" w:fill="333333"/>
            <w:noWrap/>
            <w:vAlign w:val="bottom"/>
          </w:tcPr>
          <w:p w14:paraId="0F8D83D3" w14:textId="77777777" w:rsidR="00D657C4" w:rsidRPr="00D657C4" w:rsidRDefault="00D657C4" w:rsidP="00D657C4">
            <w:pPr>
              <w:widowControl/>
              <w:autoSpaceDE/>
              <w:autoSpaceDN/>
              <w:spacing w:line="240" w:lineRule="auto"/>
              <w:jc w:val="center"/>
              <w:rPr>
                <w:rFonts w:ascii="Arial" w:hAnsi="Arial" w:cs="Arial"/>
                <w:b/>
                <w:bCs/>
                <w:color w:val="FFFFFF"/>
                <w:sz w:val="14"/>
                <w:szCs w:val="14"/>
              </w:rPr>
            </w:pPr>
            <w:r w:rsidRPr="00D657C4">
              <w:rPr>
                <w:rFonts w:ascii="Arial" w:hAnsi="Arial" w:cs="Arial"/>
                <w:b/>
                <w:bCs/>
                <w:color w:val="FFFFFF"/>
                <w:sz w:val="14"/>
                <w:szCs w:val="14"/>
              </w:rPr>
              <w:t>Worksheet</w:t>
            </w:r>
          </w:p>
        </w:tc>
        <w:tc>
          <w:tcPr>
            <w:tcW w:w="1320" w:type="dxa"/>
            <w:tcBorders>
              <w:top w:val="single" w:sz="4" w:space="0" w:color="auto"/>
              <w:left w:val="nil"/>
              <w:bottom w:val="single" w:sz="4" w:space="0" w:color="auto"/>
              <w:right w:val="single" w:sz="4" w:space="0" w:color="auto"/>
            </w:tcBorders>
            <w:shd w:val="clear" w:color="auto" w:fill="333333"/>
            <w:noWrap/>
            <w:vAlign w:val="bottom"/>
          </w:tcPr>
          <w:p w14:paraId="4306EBD3" w14:textId="77777777" w:rsidR="00D657C4" w:rsidRPr="00D657C4" w:rsidRDefault="00D657C4" w:rsidP="00D657C4">
            <w:pPr>
              <w:widowControl/>
              <w:autoSpaceDE/>
              <w:autoSpaceDN/>
              <w:spacing w:line="240" w:lineRule="auto"/>
              <w:jc w:val="center"/>
              <w:rPr>
                <w:rFonts w:ascii="Arial" w:hAnsi="Arial" w:cs="Arial"/>
                <w:b/>
                <w:bCs/>
                <w:color w:val="FFFFFF"/>
                <w:sz w:val="14"/>
                <w:szCs w:val="14"/>
              </w:rPr>
            </w:pPr>
            <w:r w:rsidRPr="00D657C4">
              <w:rPr>
                <w:rFonts w:ascii="Arial" w:hAnsi="Arial" w:cs="Arial"/>
                <w:b/>
                <w:bCs/>
                <w:color w:val="FFFFFF"/>
                <w:sz w:val="14"/>
                <w:szCs w:val="14"/>
              </w:rPr>
              <w:t>Date</w:t>
            </w:r>
          </w:p>
        </w:tc>
      </w:tr>
      <w:tr w:rsidR="00D657C4" w14:paraId="2B0C8D8D"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26E4D8D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345FD89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effects</w:t>
            </w:r>
          </w:p>
        </w:tc>
        <w:tc>
          <w:tcPr>
            <w:tcW w:w="1530" w:type="dxa"/>
            <w:tcBorders>
              <w:top w:val="nil"/>
              <w:left w:val="nil"/>
              <w:bottom w:val="single" w:sz="4" w:space="0" w:color="auto"/>
              <w:right w:val="single" w:sz="4" w:space="0" w:color="auto"/>
            </w:tcBorders>
            <w:shd w:val="clear" w:color="auto" w:fill="auto"/>
            <w:vAlign w:val="bottom"/>
          </w:tcPr>
          <w:p w14:paraId="5C0612C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effect</w:t>
            </w:r>
          </w:p>
        </w:tc>
        <w:tc>
          <w:tcPr>
            <w:tcW w:w="2343" w:type="dxa"/>
            <w:tcBorders>
              <w:top w:val="nil"/>
              <w:left w:val="nil"/>
              <w:bottom w:val="single" w:sz="4" w:space="0" w:color="auto"/>
              <w:right w:val="single" w:sz="4" w:space="0" w:color="auto"/>
            </w:tcBorders>
            <w:shd w:val="clear" w:color="auto" w:fill="auto"/>
            <w:vAlign w:val="bottom"/>
          </w:tcPr>
          <w:p w14:paraId="700BD713"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 xml:space="preserve">CPPE-9June2005-National-Template.xls                                           </w:t>
            </w:r>
          </w:p>
        </w:tc>
        <w:tc>
          <w:tcPr>
            <w:tcW w:w="1150" w:type="dxa"/>
            <w:tcBorders>
              <w:top w:val="nil"/>
              <w:left w:val="nil"/>
              <w:bottom w:val="single" w:sz="4" w:space="0" w:color="auto"/>
              <w:right w:val="single" w:sz="4" w:space="0" w:color="auto"/>
            </w:tcBorders>
            <w:shd w:val="clear" w:color="auto" w:fill="auto"/>
            <w:vAlign w:val="bottom"/>
          </w:tcPr>
          <w:p w14:paraId="1146F23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Lookup</w:t>
            </w:r>
          </w:p>
        </w:tc>
        <w:tc>
          <w:tcPr>
            <w:tcW w:w="1320" w:type="dxa"/>
            <w:tcBorders>
              <w:top w:val="nil"/>
              <w:left w:val="nil"/>
              <w:bottom w:val="single" w:sz="4" w:space="0" w:color="auto"/>
              <w:right w:val="single" w:sz="4" w:space="0" w:color="auto"/>
            </w:tcBorders>
            <w:shd w:val="clear" w:color="auto" w:fill="auto"/>
            <w:vAlign w:val="bottom"/>
          </w:tcPr>
          <w:p w14:paraId="69C7A4D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035F6193"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1B9F16D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413C0DE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resource_problems</w:t>
            </w:r>
          </w:p>
        </w:tc>
        <w:tc>
          <w:tcPr>
            <w:tcW w:w="1530" w:type="dxa"/>
            <w:tcBorders>
              <w:top w:val="nil"/>
              <w:left w:val="nil"/>
              <w:bottom w:val="single" w:sz="4" w:space="0" w:color="auto"/>
              <w:right w:val="single" w:sz="4" w:space="0" w:color="auto"/>
            </w:tcBorders>
            <w:shd w:val="clear" w:color="auto" w:fill="auto"/>
            <w:vAlign w:val="bottom"/>
          </w:tcPr>
          <w:p w14:paraId="37EEEC1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resource_prob</w:t>
            </w:r>
          </w:p>
        </w:tc>
        <w:tc>
          <w:tcPr>
            <w:tcW w:w="2343" w:type="dxa"/>
            <w:tcBorders>
              <w:top w:val="nil"/>
              <w:left w:val="nil"/>
              <w:bottom w:val="single" w:sz="4" w:space="0" w:color="auto"/>
              <w:right w:val="single" w:sz="4" w:space="0" w:color="auto"/>
            </w:tcBorders>
            <w:shd w:val="clear" w:color="auto" w:fill="auto"/>
            <w:vAlign w:val="bottom"/>
          </w:tcPr>
          <w:p w14:paraId="63E390D5"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 xml:space="preserve">CPPE-9June2005-National-Template.xls       </w:t>
            </w:r>
          </w:p>
        </w:tc>
        <w:tc>
          <w:tcPr>
            <w:tcW w:w="1150" w:type="dxa"/>
            <w:tcBorders>
              <w:top w:val="nil"/>
              <w:left w:val="nil"/>
              <w:bottom w:val="single" w:sz="4" w:space="0" w:color="auto"/>
              <w:right w:val="single" w:sz="4" w:space="0" w:color="auto"/>
            </w:tcBorders>
            <w:shd w:val="clear" w:color="auto" w:fill="auto"/>
            <w:vAlign w:val="bottom"/>
          </w:tcPr>
          <w:p w14:paraId="2C3825D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QC</w:t>
            </w:r>
          </w:p>
        </w:tc>
        <w:tc>
          <w:tcPr>
            <w:tcW w:w="1320" w:type="dxa"/>
            <w:tcBorders>
              <w:top w:val="nil"/>
              <w:left w:val="nil"/>
              <w:bottom w:val="single" w:sz="4" w:space="0" w:color="auto"/>
              <w:right w:val="single" w:sz="4" w:space="0" w:color="auto"/>
            </w:tcBorders>
            <w:shd w:val="clear" w:color="auto" w:fill="auto"/>
            <w:vAlign w:val="bottom"/>
          </w:tcPr>
          <w:p w14:paraId="0110FA4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6027EAF8"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7D2EF2B5"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0D21F8D5"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resource_problems</w:t>
            </w:r>
          </w:p>
        </w:tc>
        <w:tc>
          <w:tcPr>
            <w:tcW w:w="1530" w:type="dxa"/>
            <w:tcBorders>
              <w:top w:val="nil"/>
              <w:left w:val="nil"/>
              <w:bottom w:val="single" w:sz="4" w:space="0" w:color="auto"/>
              <w:right w:val="single" w:sz="4" w:space="0" w:color="auto"/>
            </w:tcBorders>
            <w:shd w:val="clear" w:color="auto" w:fill="auto"/>
            <w:vAlign w:val="bottom"/>
          </w:tcPr>
          <w:p w14:paraId="6B53CD55"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resource_prob_desc</w:t>
            </w:r>
          </w:p>
        </w:tc>
        <w:tc>
          <w:tcPr>
            <w:tcW w:w="2343" w:type="dxa"/>
            <w:tcBorders>
              <w:top w:val="nil"/>
              <w:left w:val="nil"/>
              <w:bottom w:val="single" w:sz="4" w:space="0" w:color="auto"/>
              <w:right w:val="single" w:sz="4" w:space="0" w:color="auto"/>
            </w:tcBorders>
            <w:shd w:val="clear" w:color="auto" w:fill="auto"/>
            <w:vAlign w:val="bottom"/>
          </w:tcPr>
          <w:p w14:paraId="08F91A70"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 xml:space="preserve">CPPE-9June2005-National-Template.xls       </w:t>
            </w:r>
          </w:p>
        </w:tc>
        <w:tc>
          <w:tcPr>
            <w:tcW w:w="1150" w:type="dxa"/>
            <w:tcBorders>
              <w:top w:val="nil"/>
              <w:left w:val="nil"/>
              <w:bottom w:val="single" w:sz="4" w:space="0" w:color="auto"/>
              <w:right w:val="single" w:sz="4" w:space="0" w:color="auto"/>
            </w:tcBorders>
            <w:shd w:val="clear" w:color="auto" w:fill="auto"/>
            <w:vAlign w:val="bottom"/>
          </w:tcPr>
          <w:p w14:paraId="5777E52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QC</w:t>
            </w:r>
          </w:p>
        </w:tc>
        <w:tc>
          <w:tcPr>
            <w:tcW w:w="1320" w:type="dxa"/>
            <w:tcBorders>
              <w:top w:val="nil"/>
              <w:left w:val="nil"/>
              <w:bottom w:val="single" w:sz="4" w:space="0" w:color="auto"/>
              <w:right w:val="single" w:sz="4" w:space="0" w:color="auto"/>
            </w:tcBorders>
            <w:shd w:val="clear" w:color="auto" w:fill="auto"/>
            <w:vAlign w:val="bottom"/>
          </w:tcPr>
          <w:p w14:paraId="2D9FA273"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0949DDB6"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766E1A1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78EBB0B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resource_problems</w:t>
            </w:r>
          </w:p>
        </w:tc>
        <w:tc>
          <w:tcPr>
            <w:tcW w:w="1530" w:type="dxa"/>
            <w:tcBorders>
              <w:top w:val="nil"/>
              <w:left w:val="nil"/>
              <w:bottom w:val="single" w:sz="4" w:space="0" w:color="auto"/>
              <w:right w:val="single" w:sz="4" w:space="0" w:color="auto"/>
            </w:tcBorders>
            <w:shd w:val="clear" w:color="auto" w:fill="auto"/>
            <w:vAlign w:val="bottom"/>
          </w:tcPr>
          <w:p w14:paraId="04E6ED3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quality_criteria</w:t>
            </w:r>
          </w:p>
        </w:tc>
        <w:tc>
          <w:tcPr>
            <w:tcW w:w="2343" w:type="dxa"/>
            <w:tcBorders>
              <w:top w:val="nil"/>
              <w:left w:val="nil"/>
              <w:bottom w:val="single" w:sz="4" w:space="0" w:color="auto"/>
              <w:right w:val="single" w:sz="4" w:space="0" w:color="auto"/>
            </w:tcBorders>
            <w:shd w:val="clear" w:color="auto" w:fill="auto"/>
            <w:vAlign w:val="bottom"/>
          </w:tcPr>
          <w:p w14:paraId="2A2637C2"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 xml:space="preserve">CPPE-9June2005-National-Template.xls       </w:t>
            </w:r>
          </w:p>
        </w:tc>
        <w:tc>
          <w:tcPr>
            <w:tcW w:w="1150" w:type="dxa"/>
            <w:tcBorders>
              <w:top w:val="nil"/>
              <w:left w:val="nil"/>
              <w:bottom w:val="single" w:sz="4" w:space="0" w:color="auto"/>
              <w:right w:val="single" w:sz="4" w:space="0" w:color="auto"/>
            </w:tcBorders>
            <w:shd w:val="clear" w:color="auto" w:fill="auto"/>
            <w:vAlign w:val="bottom"/>
          </w:tcPr>
          <w:p w14:paraId="1735E7D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QC</w:t>
            </w:r>
          </w:p>
        </w:tc>
        <w:tc>
          <w:tcPr>
            <w:tcW w:w="1320" w:type="dxa"/>
            <w:tcBorders>
              <w:top w:val="nil"/>
              <w:left w:val="nil"/>
              <w:bottom w:val="single" w:sz="4" w:space="0" w:color="auto"/>
              <w:right w:val="single" w:sz="4" w:space="0" w:color="auto"/>
            </w:tcBorders>
            <w:shd w:val="clear" w:color="auto" w:fill="auto"/>
            <w:vAlign w:val="bottom"/>
          </w:tcPr>
          <w:p w14:paraId="0A0BFF3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0347A54C"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71CB3999"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1C6DA26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resource_categories</w:t>
            </w:r>
          </w:p>
        </w:tc>
        <w:tc>
          <w:tcPr>
            <w:tcW w:w="1530" w:type="dxa"/>
            <w:tcBorders>
              <w:top w:val="nil"/>
              <w:left w:val="nil"/>
              <w:bottom w:val="single" w:sz="4" w:space="0" w:color="auto"/>
              <w:right w:val="single" w:sz="4" w:space="0" w:color="auto"/>
            </w:tcBorders>
            <w:shd w:val="clear" w:color="auto" w:fill="auto"/>
            <w:vAlign w:val="bottom"/>
          </w:tcPr>
          <w:p w14:paraId="34FC6B7D"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resource_cat</w:t>
            </w:r>
          </w:p>
        </w:tc>
        <w:tc>
          <w:tcPr>
            <w:tcW w:w="2343" w:type="dxa"/>
            <w:tcBorders>
              <w:top w:val="nil"/>
              <w:left w:val="nil"/>
              <w:bottom w:val="single" w:sz="4" w:space="0" w:color="auto"/>
              <w:right w:val="single" w:sz="4" w:space="0" w:color="auto"/>
            </w:tcBorders>
            <w:shd w:val="clear" w:color="auto" w:fill="auto"/>
            <w:vAlign w:val="bottom"/>
          </w:tcPr>
          <w:p w14:paraId="52B46FFA"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 xml:space="preserve">CPPE-9June2005-National-Template.xls       </w:t>
            </w:r>
          </w:p>
        </w:tc>
        <w:tc>
          <w:tcPr>
            <w:tcW w:w="1150" w:type="dxa"/>
            <w:tcBorders>
              <w:top w:val="nil"/>
              <w:left w:val="nil"/>
              <w:bottom w:val="single" w:sz="4" w:space="0" w:color="auto"/>
              <w:right w:val="single" w:sz="4" w:space="0" w:color="auto"/>
            </w:tcBorders>
            <w:shd w:val="clear" w:color="auto" w:fill="auto"/>
            <w:vAlign w:val="bottom"/>
          </w:tcPr>
          <w:p w14:paraId="6F38B44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QC</w:t>
            </w:r>
          </w:p>
        </w:tc>
        <w:tc>
          <w:tcPr>
            <w:tcW w:w="1320" w:type="dxa"/>
            <w:tcBorders>
              <w:top w:val="nil"/>
              <w:left w:val="nil"/>
              <w:bottom w:val="single" w:sz="4" w:space="0" w:color="auto"/>
              <w:right w:val="single" w:sz="4" w:space="0" w:color="auto"/>
            </w:tcBorders>
            <w:shd w:val="clear" w:color="auto" w:fill="auto"/>
            <w:vAlign w:val="bottom"/>
          </w:tcPr>
          <w:p w14:paraId="6D697F5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1328DC8C"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6E9D02FD"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18888E7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resource_categories</w:t>
            </w:r>
          </w:p>
        </w:tc>
        <w:tc>
          <w:tcPr>
            <w:tcW w:w="1530" w:type="dxa"/>
            <w:tcBorders>
              <w:top w:val="nil"/>
              <w:left w:val="nil"/>
              <w:bottom w:val="single" w:sz="4" w:space="0" w:color="auto"/>
              <w:right w:val="single" w:sz="4" w:space="0" w:color="auto"/>
            </w:tcBorders>
            <w:shd w:val="clear" w:color="auto" w:fill="auto"/>
            <w:vAlign w:val="bottom"/>
          </w:tcPr>
          <w:p w14:paraId="49CE1AA9"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resource_cat</w:t>
            </w:r>
          </w:p>
        </w:tc>
        <w:tc>
          <w:tcPr>
            <w:tcW w:w="2343" w:type="dxa"/>
            <w:tcBorders>
              <w:top w:val="nil"/>
              <w:left w:val="nil"/>
              <w:bottom w:val="single" w:sz="4" w:space="0" w:color="auto"/>
              <w:right w:val="single" w:sz="4" w:space="0" w:color="auto"/>
            </w:tcBorders>
            <w:shd w:val="clear" w:color="auto" w:fill="auto"/>
            <w:vAlign w:val="bottom"/>
          </w:tcPr>
          <w:p w14:paraId="02E19E6A"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CPPE-7Nov2005-National-Template-HumanConsiderations.xls</w:t>
            </w:r>
          </w:p>
        </w:tc>
        <w:tc>
          <w:tcPr>
            <w:tcW w:w="1150" w:type="dxa"/>
            <w:tcBorders>
              <w:top w:val="nil"/>
              <w:left w:val="nil"/>
              <w:bottom w:val="single" w:sz="4" w:space="0" w:color="auto"/>
              <w:right w:val="single" w:sz="4" w:space="0" w:color="auto"/>
            </w:tcBorders>
            <w:shd w:val="clear" w:color="auto" w:fill="auto"/>
            <w:vAlign w:val="bottom"/>
          </w:tcPr>
          <w:p w14:paraId="2486F3E5"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HC Definitions</w:t>
            </w:r>
          </w:p>
        </w:tc>
        <w:tc>
          <w:tcPr>
            <w:tcW w:w="1320" w:type="dxa"/>
            <w:tcBorders>
              <w:top w:val="nil"/>
              <w:left w:val="nil"/>
              <w:bottom w:val="single" w:sz="4" w:space="0" w:color="auto"/>
              <w:right w:val="single" w:sz="4" w:space="0" w:color="auto"/>
            </w:tcBorders>
            <w:shd w:val="clear" w:color="auto" w:fill="auto"/>
            <w:vAlign w:val="bottom"/>
          </w:tcPr>
          <w:p w14:paraId="68475230"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November 7th, 2005</w:t>
            </w:r>
          </w:p>
        </w:tc>
      </w:tr>
      <w:tr w:rsidR="00D657C4" w14:paraId="798B1AC5"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21A1A9E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52008C03"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resources</w:t>
            </w:r>
          </w:p>
        </w:tc>
        <w:tc>
          <w:tcPr>
            <w:tcW w:w="1530" w:type="dxa"/>
            <w:tcBorders>
              <w:top w:val="nil"/>
              <w:left w:val="nil"/>
              <w:bottom w:val="single" w:sz="4" w:space="0" w:color="auto"/>
              <w:right w:val="single" w:sz="4" w:space="0" w:color="auto"/>
            </w:tcBorders>
            <w:shd w:val="clear" w:color="auto" w:fill="auto"/>
            <w:vAlign w:val="bottom"/>
          </w:tcPr>
          <w:p w14:paraId="7A0841A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w:t>
            </w:r>
          </w:p>
        </w:tc>
        <w:tc>
          <w:tcPr>
            <w:tcW w:w="2343" w:type="dxa"/>
            <w:tcBorders>
              <w:top w:val="nil"/>
              <w:left w:val="nil"/>
              <w:bottom w:val="single" w:sz="4" w:space="0" w:color="auto"/>
              <w:right w:val="single" w:sz="4" w:space="0" w:color="auto"/>
            </w:tcBorders>
            <w:shd w:val="clear" w:color="auto" w:fill="auto"/>
            <w:vAlign w:val="bottom"/>
          </w:tcPr>
          <w:p w14:paraId="29CB9975"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 xml:space="preserve">CPPE-9June2005-National-Template.xls       </w:t>
            </w:r>
          </w:p>
        </w:tc>
        <w:tc>
          <w:tcPr>
            <w:tcW w:w="1150" w:type="dxa"/>
            <w:tcBorders>
              <w:top w:val="nil"/>
              <w:left w:val="nil"/>
              <w:bottom w:val="single" w:sz="4" w:space="0" w:color="auto"/>
              <w:right w:val="single" w:sz="4" w:space="0" w:color="auto"/>
            </w:tcBorders>
            <w:shd w:val="clear" w:color="auto" w:fill="auto"/>
            <w:vAlign w:val="bottom"/>
          </w:tcPr>
          <w:p w14:paraId="02CAE5A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QC</w:t>
            </w:r>
          </w:p>
        </w:tc>
        <w:tc>
          <w:tcPr>
            <w:tcW w:w="1320" w:type="dxa"/>
            <w:tcBorders>
              <w:top w:val="nil"/>
              <w:left w:val="nil"/>
              <w:bottom w:val="single" w:sz="4" w:space="0" w:color="auto"/>
              <w:right w:val="single" w:sz="4" w:space="0" w:color="auto"/>
            </w:tcBorders>
            <w:shd w:val="clear" w:color="auto" w:fill="auto"/>
            <w:vAlign w:val="bottom"/>
          </w:tcPr>
          <w:p w14:paraId="3CD95B29"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0ACBF6AB"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688EF77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4FB892D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resources</w:t>
            </w:r>
          </w:p>
        </w:tc>
        <w:tc>
          <w:tcPr>
            <w:tcW w:w="1530" w:type="dxa"/>
            <w:tcBorders>
              <w:top w:val="nil"/>
              <w:left w:val="nil"/>
              <w:bottom w:val="single" w:sz="4" w:space="0" w:color="auto"/>
              <w:right w:val="single" w:sz="4" w:space="0" w:color="auto"/>
            </w:tcBorders>
            <w:shd w:val="clear" w:color="auto" w:fill="auto"/>
            <w:vAlign w:val="bottom"/>
          </w:tcPr>
          <w:p w14:paraId="76E5BFD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w:t>
            </w:r>
          </w:p>
        </w:tc>
        <w:tc>
          <w:tcPr>
            <w:tcW w:w="2343" w:type="dxa"/>
            <w:tcBorders>
              <w:top w:val="nil"/>
              <w:left w:val="nil"/>
              <w:bottom w:val="single" w:sz="4" w:space="0" w:color="auto"/>
              <w:right w:val="single" w:sz="4" w:space="0" w:color="auto"/>
            </w:tcBorders>
            <w:shd w:val="clear" w:color="auto" w:fill="auto"/>
            <w:vAlign w:val="bottom"/>
          </w:tcPr>
          <w:p w14:paraId="66FE2386"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CPPE-7Nov2005-National-Template-HumanConsiderations.xls</w:t>
            </w:r>
          </w:p>
        </w:tc>
        <w:tc>
          <w:tcPr>
            <w:tcW w:w="1150" w:type="dxa"/>
            <w:tcBorders>
              <w:top w:val="nil"/>
              <w:left w:val="nil"/>
              <w:bottom w:val="single" w:sz="4" w:space="0" w:color="auto"/>
              <w:right w:val="single" w:sz="4" w:space="0" w:color="auto"/>
            </w:tcBorders>
            <w:shd w:val="clear" w:color="auto" w:fill="auto"/>
            <w:vAlign w:val="bottom"/>
          </w:tcPr>
          <w:p w14:paraId="3EA5CC55"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HC Definitions</w:t>
            </w:r>
          </w:p>
        </w:tc>
        <w:tc>
          <w:tcPr>
            <w:tcW w:w="1320" w:type="dxa"/>
            <w:tcBorders>
              <w:top w:val="nil"/>
              <w:left w:val="nil"/>
              <w:bottom w:val="single" w:sz="4" w:space="0" w:color="auto"/>
              <w:right w:val="single" w:sz="4" w:space="0" w:color="auto"/>
            </w:tcBorders>
            <w:shd w:val="clear" w:color="auto" w:fill="auto"/>
            <w:vAlign w:val="bottom"/>
          </w:tcPr>
          <w:p w14:paraId="799CADF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November 7th, 2005</w:t>
            </w:r>
          </w:p>
        </w:tc>
      </w:tr>
      <w:tr w:rsidR="00D657C4" w14:paraId="06929D0A"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4DC2A84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3FBF9C4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resource_practices</w:t>
            </w:r>
          </w:p>
        </w:tc>
        <w:tc>
          <w:tcPr>
            <w:tcW w:w="1530" w:type="dxa"/>
            <w:tcBorders>
              <w:top w:val="nil"/>
              <w:left w:val="nil"/>
              <w:bottom w:val="single" w:sz="4" w:space="0" w:color="auto"/>
              <w:right w:val="single" w:sz="4" w:space="0" w:color="auto"/>
            </w:tcBorders>
            <w:shd w:val="clear" w:color="auto" w:fill="auto"/>
            <w:vAlign w:val="bottom"/>
          </w:tcPr>
          <w:p w14:paraId="34DBA890"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practice_name</w:t>
            </w:r>
          </w:p>
        </w:tc>
        <w:tc>
          <w:tcPr>
            <w:tcW w:w="2343" w:type="dxa"/>
            <w:tcBorders>
              <w:top w:val="nil"/>
              <w:left w:val="nil"/>
              <w:bottom w:val="single" w:sz="4" w:space="0" w:color="auto"/>
              <w:right w:val="single" w:sz="4" w:space="0" w:color="auto"/>
            </w:tcBorders>
            <w:shd w:val="clear" w:color="auto" w:fill="auto"/>
            <w:vAlign w:val="bottom"/>
          </w:tcPr>
          <w:p w14:paraId="69DE6271"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 xml:space="preserve">CPPE-9June2005-National-Template.xls       </w:t>
            </w:r>
          </w:p>
        </w:tc>
        <w:tc>
          <w:tcPr>
            <w:tcW w:w="1150" w:type="dxa"/>
            <w:tcBorders>
              <w:top w:val="nil"/>
              <w:left w:val="nil"/>
              <w:bottom w:val="single" w:sz="4" w:space="0" w:color="auto"/>
              <w:right w:val="single" w:sz="4" w:space="0" w:color="auto"/>
            </w:tcBorders>
            <w:shd w:val="clear" w:color="auto" w:fill="auto"/>
            <w:vAlign w:val="bottom"/>
          </w:tcPr>
          <w:p w14:paraId="137389D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Physical Effects</w:t>
            </w:r>
          </w:p>
        </w:tc>
        <w:tc>
          <w:tcPr>
            <w:tcW w:w="1320" w:type="dxa"/>
            <w:tcBorders>
              <w:top w:val="nil"/>
              <w:left w:val="nil"/>
              <w:bottom w:val="single" w:sz="4" w:space="0" w:color="auto"/>
              <w:right w:val="single" w:sz="4" w:space="0" w:color="auto"/>
            </w:tcBorders>
            <w:shd w:val="clear" w:color="auto" w:fill="auto"/>
            <w:vAlign w:val="bottom"/>
          </w:tcPr>
          <w:p w14:paraId="527C5340"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3570554B"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419F337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13873EB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resource_practices</w:t>
            </w:r>
          </w:p>
        </w:tc>
        <w:tc>
          <w:tcPr>
            <w:tcW w:w="1530" w:type="dxa"/>
            <w:tcBorders>
              <w:top w:val="nil"/>
              <w:left w:val="nil"/>
              <w:bottom w:val="single" w:sz="4" w:space="0" w:color="auto"/>
              <w:right w:val="single" w:sz="4" w:space="0" w:color="auto"/>
            </w:tcBorders>
            <w:shd w:val="clear" w:color="auto" w:fill="auto"/>
            <w:vAlign w:val="bottom"/>
          </w:tcPr>
          <w:p w14:paraId="467DD96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practice_description</w:t>
            </w:r>
          </w:p>
        </w:tc>
        <w:tc>
          <w:tcPr>
            <w:tcW w:w="2343" w:type="dxa"/>
            <w:tcBorders>
              <w:top w:val="nil"/>
              <w:left w:val="nil"/>
              <w:bottom w:val="single" w:sz="4" w:space="0" w:color="auto"/>
              <w:right w:val="single" w:sz="4" w:space="0" w:color="auto"/>
            </w:tcBorders>
            <w:shd w:val="clear" w:color="auto" w:fill="auto"/>
            <w:vAlign w:val="bottom"/>
          </w:tcPr>
          <w:p w14:paraId="650B40D4"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 xml:space="preserve">CPPE-9June2005-National-Template.xls       </w:t>
            </w:r>
          </w:p>
        </w:tc>
        <w:tc>
          <w:tcPr>
            <w:tcW w:w="1150" w:type="dxa"/>
            <w:tcBorders>
              <w:top w:val="nil"/>
              <w:left w:val="nil"/>
              <w:bottom w:val="single" w:sz="4" w:space="0" w:color="auto"/>
              <w:right w:val="single" w:sz="4" w:space="0" w:color="auto"/>
            </w:tcBorders>
            <w:shd w:val="clear" w:color="auto" w:fill="auto"/>
            <w:vAlign w:val="bottom"/>
          </w:tcPr>
          <w:p w14:paraId="7BC2E61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Physical Effects</w:t>
            </w:r>
          </w:p>
        </w:tc>
        <w:tc>
          <w:tcPr>
            <w:tcW w:w="1320" w:type="dxa"/>
            <w:tcBorders>
              <w:top w:val="nil"/>
              <w:left w:val="nil"/>
              <w:bottom w:val="single" w:sz="4" w:space="0" w:color="auto"/>
              <w:right w:val="single" w:sz="4" w:space="0" w:color="auto"/>
            </w:tcBorders>
            <w:shd w:val="clear" w:color="auto" w:fill="auto"/>
            <w:vAlign w:val="bottom"/>
          </w:tcPr>
          <w:p w14:paraId="7F031CA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296650EA"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3184F17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5431410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landuse_practices</w:t>
            </w:r>
          </w:p>
        </w:tc>
        <w:tc>
          <w:tcPr>
            <w:tcW w:w="1530" w:type="dxa"/>
            <w:tcBorders>
              <w:top w:val="nil"/>
              <w:left w:val="nil"/>
              <w:bottom w:val="single" w:sz="4" w:space="0" w:color="auto"/>
              <w:right w:val="single" w:sz="4" w:space="0" w:color="auto"/>
            </w:tcBorders>
            <w:shd w:val="clear" w:color="auto" w:fill="auto"/>
            <w:vAlign w:val="bottom"/>
          </w:tcPr>
          <w:p w14:paraId="00992DC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exist</w:t>
            </w:r>
          </w:p>
        </w:tc>
        <w:tc>
          <w:tcPr>
            <w:tcW w:w="2343" w:type="dxa"/>
            <w:tcBorders>
              <w:top w:val="nil"/>
              <w:left w:val="nil"/>
              <w:bottom w:val="single" w:sz="4" w:space="0" w:color="auto"/>
              <w:right w:val="single" w:sz="4" w:space="0" w:color="auto"/>
            </w:tcBorders>
            <w:shd w:val="clear" w:color="auto" w:fill="auto"/>
            <w:vAlign w:val="bottom"/>
          </w:tcPr>
          <w:p w14:paraId="0F7DB231"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CPPE-7Nov2005-National-Template-HumanConsiderations.xls</w:t>
            </w:r>
          </w:p>
        </w:tc>
        <w:tc>
          <w:tcPr>
            <w:tcW w:w="1150" w:type="dxa"/>
            <w:tcBorders>
              <w:top w:val="nil"/>
              <w:left w:val="nil"/>
              <w:bottom w:val="single" w:sz="4" w:space="0" w:color="auto"/>
              <w:right w:val="single" w:sz="4" w:space="0" w:color="auto"/>
            </w:tcBorders>
            <w:shd w:val="clear" w:color="auto" w:fill="auto"/>
            <w:vAlign w:val="bottom"/>
          </w:tcPr>
          <w:p w14:paraId="6429AA30"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Human Considerations</w:t>
            </w:r>
          </w:p>
        </w:tc>
        <w:tc>
          <w:tcPr>
            <w:tcW w:w="1320" w:type="dxa"/>
            <w:tcBorders>
              <w:top w:val="nil"/>
              <w:left w:val="nil"/>
              <w:bottom w:val="single" w:sz="4" w:space="0" w:color="auto"/>
              <w:right w:val="single" w:sz="4" w:space="0" w:color="auto"/>
            </w:tcBorders>
            <w:shd w:val="clear" w:color="auto" w:fill="auto"/>
            <w:vAlign w:val="bottom"/>
          </w:tcPr>
          <w:p w14:paraId="2D72D51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November 7th, 2005</w:t>
            </w:r>
          </w:p>
        </w:tc>
      </w:tr>
      <w:tr w:rsidR="00D657C4" w14:paraId="6384BD7D"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553AEE4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50D33E3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land_use</w:t>
            </w:r>
          </w:p>
        </w:tc>
        <w:tc>
          <w:tcPr>
            <w:tcW w:w="1530" w:type="dxa"/>
            <w:tcBorders>
              <w:top w:val="nil"/>
              <w:left w:val="nil"/>
              <w:bottom w:val="single" w:sz="4" w:space="0" w:color="auto"/>
              <w:right w:val="single" w:sz="4" w:space="0" w:color="auto"/>
            </w:tcBorders>
            <w:shd w:val="clear" w:color="auto" w:fill="auto"/>
            <w:vAlign w:val="bottom"/>
          </w:tcPr>
          <w:p w14:paraId="5307389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land_use</w:t>
            </w:r>
          </w:p>
        </w:tc>
        <w:tc>
          <w:tcPr>
            <w:tcW w:w="2343" w:type="dxa"/>
            <w:tcBorders>
              <w:top w:val="nil"/>
              <w:left w:val="nil"/>
              <w:bottom w:val="single" w:sz="4" w:space="0" w:color="auto"/>
              <w:right w:val="single" w:sz="4" w:space="0" w:color="auto"/>
            </w:tcBorders>
            <w:shd w:val="clear" w:color="auto" w:fill="auto"/>
            <w:vAlign w:val="bottom"/>
          </w:tcPr>
          <w:p w14:paraId="571407C6"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CPPE-7Nov2005-National-Template-HumanConsiderations.xls</w:t>
            </w:r>
          </w:p>
        </w:tc>
        <w:tc>
          <w:tcPr>
            <w:tcW w:w="1150" w:type="dxa"/>
            <w:tcBorders>
              <w:top w:val="nil"/>
              <w:left w:val="nil"/>
              <w:bottom w:val="single" w:sz="4" w:space="0" w:color="auto"/>
              <w:right w:val="single" w:sz="4" w:space="0" w:color="auto"/>
            </w:tcBorders>
            <w:shd w:val="clear" w:color="auto" w:fill="auto"/>
            <w:vAlign w:val="bottom"/>
          </w:tcPr>
          <w:p w14:paraId="367B12D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Human Considerations</w:t>
            </w:r>
          </w:p>
        </w:tc>
        <w:tc>
          <w:tcPr>
            <w:tcW w:w="1320" w:type="dxa"/>
            <w:tcBorders>
              <w:top w:val="nil"/>
              <w:left w:val="nil"/>
              <w:bottom w:val="single" w:sz="4" w:space="0" w:color="auto"/>
              <w:right w:val="single" w:sz="4" w:space="0" w:color="auto"/>
            </w:tcBorders>
            <w:shd w:val="clear" w:color="auto" w:fill="auto"/>
            <w:vAlign w:val="bottom"/>
          </w:tcPr>
          <w:p w14:paraId="2A8FA39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November 7th, 2005</w:t>
            </w:r>
          </w:p>
        </w:tc>
      </w:tr>
      <w:tr w:rsidR="00D657C4" w14:paraId="760CB18B"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76663D1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4B43D0DD"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03B078D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unit</w:t>
            </w:r>
          </w:p>
        </w:tc>
        <w:tc>
          <w:tcPr>
            <w:tcW w:w="2343" w:type="dxa"/>
            <w:tcBorders>
              <w:top w:val="nil"/>
              <w:left w:val="nil"/>
              <w:bottom w:val="single" w:sz="4" w:space="0" w:color="auto"/>
              <w:right w:val="single" w:sz="4" w:space="0" w:color="auto"/>
            </w:tcBorders>
            <w:shd w:val="clear" w:color="auto" w:fill="auto"/>
            <w:vAlign w:val="bottom"/>
          </w:tcPr>
          <w:p w14:paraId="24189FA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RMSPlanningToolHG010206.xls (based on </w:t>
            </w: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w:t>
            </w:r>
          </w:p>
        </w:tc>
        <w:tc>
          <w:tcPr>
            <w:tcW w:w="1150" w:type="dxa"/>
            <w:tcBorders>
              <w:top w:val="nil"/>
              <w:left w:val="nil"/>
              <w:bottom w:val="single" w:sz="4" w:space="0" w:color="auto"/>
              <w:right w:val="single" w:sz="4" w:space="0" w:color="auto"/>
            </w:tcBorders>
            <w:shd w:val="clear" w:color="auto" w:fill="auto"/>
            <w:vAlign w:val="bottom"/>
          </w:tcPr>
          <w:p w14:paraId="5FB2AC4D"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6488FAD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11CB6548"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600429B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1AC1340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00F52B7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installation_cost</w:t>
            </w:r>
          </w:p>
        </w:tc>
        <w:tc>
          <w:tcPr>
            <w:tcW w:w="2343" w:type="dxa"/>
            <w:tcBorders>
              <w:top w:val="nil"/>
              <w:left w:val="nil"/>
              <w:bottom w:val="single" w:sz="4" w:space="0" w:color="auto"/>
              <w:right w:val="single" w:sz="4" w:space="0" w:color="auto"/>
            </w:tcBorders>
            <w:shd w:val="clear" w:color="auto" w:fill="auto"/>
            <w:vAlign w:val="bottom"/>
          </w:tcPr>
          <w:p w14:paraId="58911593"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RMSPlanningToolHG010206.xls (based on </w:t>
            </w: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w:t>
            </w:r>
          </w:p>
        </w:tc>
        <w:tc>
          <w:tcPr>
            <w:tcW w:w="1150" w:type="dxa"/>
            <w:tcBorders>
              <w:top w:val="nil"/>
              <w:left w:val="nil"/>
              <w:bottom w:val="single" w:sz="4" w:space="0" w:color="auto"/>
              <w:right w:val="single" w:sz="4" w:space="0" w:color="auto"/>
            </w:tcBorders>
            <w:shd w:val="clear" w:color="auto" w:fill="auto"/>
            <w:vAlign w:val="bottom"/>
          </w:tcPr>
          <w:p w14:paraId="50F57BB9"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74984CE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6EB1A703"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42F93E8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6EE0331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2A1574E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life_year</w:t>
            </w:r>
          </w:p>
        </w:tc>
        <w:tc>
          <w:tcPr>
            <w:tcW w:w="2343" w:type="dxa"/>
            <w:tcBorders>
              <w:top w:val="nil"/>
              <w:left w:val="nil"/>
              <w:bottom w:val="single" w:sz="4" w:space="0" w:color="auto"/>
              <w:right w:val="single" w:sz="4" w:space="0" w:color="auto"/>
            </w:tcBorders>
            <w:shd w:val="clear" w:color="auto" w:fill="auto"/>
            <w:vAlign w:val="bottom"/>
          </w:tcPr>
          <w:p w14:paraId="14321FD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RMSPlanningToolHG010206.xls (based on </w:t>
            </w: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w:t>
            </w:r>
          </w:p>
        </w:tc>
        <w:tc>
          <w:tcPr>
            <w:tcW w:w="1150" w:type="dxa"/>
            <w:tcBorders>
              <w:top w:val="nil"/>
              <w:left w:val="nil"/>
              <w:bottom w:val="single" w:sz="4" w:space="0" w:color="auto"/>
              <w:right w:val="single" w:sz="4" w:space="0" w:color="auto"/>
            </w:tcBorders>
            <w:shd w:val="clear" w:color="auto" w:fill="auto"/>
            <w:vAlign w:val="bottom"/>
          </w:tcPr>
          <w:p w14:paraId="61FBC90D"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135CEB0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5B138627"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306109C3"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15C0586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0F0D3E9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installation_cost_yr</w:t>
            </w:r>
          </w:p>
        </w:tc>
        <w:tc>
          <w:tcPr>
            <w:tcW w:w="2343" w:type="dxa"/>
            <w:tcBorders>
              <w:top w:val="nil"/>
              <w:left w:val="nil"/>
              <w:bottom w:val="single" w:sz="4" w:space="0" w:color="auto"/>
              <w:right w:val="single" w:sz="4" w:space="0" w:color="auto"/>
            </w:tcBorders>
            <w:shd w:val="clear" w:color="auto" w:fill="auto"/>
            <w:vAlign w:val="bottom"/>
          </w:tcPr>
          <w:p w14:paraId="0A26FD6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RMSPlanningToolHG010206.xls (based on </w:t>
            </w: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w:t>
            </w:r>
          </w:p>
        </w:tc>
        <w:tc>
          <w:tcPr>
            <w:tcW w:w="1150" w:type="dxa"/>
            <w:tcBorders>
              <w:top w:val="nil"/>
              <w:left w:val="nil"/>
              <w:bottom w:val="single" w:sz="4" w:space="0" w:color="auto"/>
              <w:right w:val="single" w:sz="4" w:space="0" w:color="auto"/>
            </w:tcBorders>
            <w:shd w:val="clear" w:color="auto" w:fill="auto"/>
            <w:vAlign w:val="bottom"/>
          </w:tcPr>
          <w:p w14:paraId="14D4040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24AB4F7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77283D92"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170E79C9"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2162D1E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671BB2D5"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om_factor</w:t>
            </w:r>
          </w:p>
        </w:tc>
        <w:tc>
          <w:tcPr>
            <w:tcW w:w="2343" w:type="dxa"/>
            <w:tcBorders>
              <w:top w:val="nil"/>
              <w:left w:val="nil"/>
              <w:bottom w:val="single" w:sz="4" w:space="0" w:color="auto"/>
              <w:right w:val="single" w:sz="4" w:space="0" w:color="auto"/>
            </w:tcBorders>
            <w:shd w:val="clear" w:color="auto" w:fill="auto"/>
            <w:vAlign w:val="bottom"/>
          </w:tcPr>
          <w:p w14:paraId="2CA8716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RMSPlanningToolHG010206.xls (based on </w:t>
            </w: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w:t>
            </w:r>
          </w:p>
        </w:tc>
        <w:tc>
          <w:tcPr>
            <w:tcW w:w="1150" w:type="dxa"/>
            <w:tcBorders>
              <w:top w:val="nil"/>
              <w:left w:val="nil"/>
              <w:bottom w:val="single" w:sz="4" w:space="0" w:color="auto"/>
              <w:right w:val="single" w:sz="4" w:space="0" w:color="auto"/>
            </w:tcBorders>
            <w:shd w:val="clear" w:color="auto" w:fill="auto"/>
            <w:vAlign w:val="bottom"/>
          </w:tcPr>
          <w:p w14:paraId="5512E54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50F236A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115C25FD"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5DCF091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6A9DA02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3C15293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om_cost_yr</w:t>
            </w:r>
          </w:p>
        </w:tc>
        <w:tc>
          <w:tcPr>
            <w:tcW w:w="2343" w:type="dxa"/>
            <w:tcBorders>
              <w:top w:val="nil"/>
              <w:left w:val="nil"/>
              <w:bottom w:val="single" w:sz="4" w:space="0" w:color="auto"/>
              <w:right w:val="single" w:sz="4" w:space="0" w:color="auto"/>
            </w:tcBorders>
            <w:shd w:val="clear" w:color="auto" w:fill="auto"/>
            <w:vAlign w:val="bottom"/>
          </w:tcPr>
          <w:p w14:paraId="12DA2BC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RMSPlanningToolHG010206.xls (based on </w:t>
            </w: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w:t>
            </w:r>
          </w:p>
        </w:tc>
        <w:tc>
          <w:tcPr>
            <w:tcW w:w="1150" w:type="dxa"/>
            <w:tcBorders>
              <w:top w:val="nil"/>
              <w:left w:val="nil"/>
              <w:bottom w:val="single" w:sz="4" w:space="0" w:color="auto"/>
              <w:right w:val="single" w:sz="4" w:space="0" w:color="auto"/>
            </w:tcBorders>
            <w:shd w:val="clear" w:color="auto" w:fill="auto"/>
            <w:vAlign w:val="bottom"/>
          </w:tcPr>
          <w:p w14:paraId="56CDFEC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37B40CC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77872BB4"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172A04A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DB</w:t>
            </w:r>
          </w:p>
        </w:tc>
        <w:tc>
          <w:tcPr>
            <w:tcW w:w="1530" w:type="dxa"/>
            <w:tcBorders>
              <w:top w:val="nil"/>
              <w:left w:val="nil"/>
              <w:bottom w:val="single" w:sz="4" w:space="0" w:color="auto"/>
              <w:right w:val="single" w:sz="4" w:space="0" w:color="auto"/>
            </w:tcBorders>
            <w:shd w:val="clear" w:color="auto" w:fill="auto"/>
            <w:vAlign w:val="bottom"/>
          </w:tcPr>
          <w:p w14:paraId="42010E73"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3D9429D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total_annual_cost</w:t>
            </w:r>
          </w:p>
        </w:tc>
        <w:tc>
          <w:tcPr>
            <w:tcW w:w="2343" w:type="dxa"/>
            <w:tcBorders>
              <w:top w:val="nil"/>
              <w:left w:val="nil"/>
              <w:bottom w:val="single" w:sz="4" w:space="0" w:color="auto"/>
              <w:right w:val="single" w:sz="4" w:space="0" w:color="auto"/>
            </w:tcBorders>
            <w:shd w:val="clear" w:color="auto" w:fill="auto"/>
            <w:vAlign w:val="bottom"/>
          </w:tcPr>
          <w:p w14:paraId="7815212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RMSPlanningToolHG010206.xls (based on </w:t>
            </w: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w:t>
            </w:r>
          </w:p>
        </w:tc>
        <w:tc>
          <w:tcPr>
            <w:tcW w:w="1150" w:type="dxa"/>
            <w:tcBorders>
              <w:top w:val="nil"/>
              <w:left w:val="nil"/>
              <w:bottom w:val="single" w:sz="4" w:space="0" w:color="auto"/>
              <w:right w:val="single" w:sz="4" w:space="0" w:color="auto"/>
            </w:tcBorders>
            <w:shd w:val="clear" w:color="auto" w:fill="auto"/>
            <w:vAlign w:val="bottom"/>
          </w:tcPr>
          <w:p w14:paraId="5DA6848D"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583800E5"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16418448"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17A4826B"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1D2BF740"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effects</w:t>
            </w:r>
          </w:p>
        </w:tc>
        <w:tc>
          <w:tcPr>
            <w:tcW w:w="1530" w:type="dxa"/>
            <w:tcBorders>
              <w:top w:val="nil"/>
              <w:left w:val="nil"/>
              <w:bottom w:val="single" w:sz="4" w:space="0" w:color="auto"/>
              <w:right w:val="single" w:sz="4" w:space="0" w:color="auto"/>
            </w:tcBorders>
            <w:shd w:val="clear" w:color="auto" w:fill="auto"/>
            <w:vAlign w:val="bottom"/>
          </w:tcPr>
          <w:p w14:paraId="3AB9047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effect</w:t>
            </w:r>
          </w:p>
        </w:tc>
        <w:tc>
          <w:tcPr>
            <w:tcW w:w="2343" w:type="dxa"/>
            <w:tcBorders>
              <w:top w:val="nil"/>
              <w:left w:val="nil"/>
              <w:bottom w:val="single" w:sz="4" w:space="0" w:color="auto"/>
              <w:right w:val="single" w:sz="4" w:space="0" w:color="auto"/>
            </w:tcBorders>
            <w:shd w:val="clear" w:color="auto" w:fill="auto"/>
            <w:vAlign w:val="bottom"/>
          </w:tcPr>
          <w:p w14:paraId="66ECA470"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 xml:space="preserve">CPPE-9June2005-National-Template.xls                                           </w:t>
            </w:r>
          </w:p>
        </w:tc>
        <w:tc>
          <w:tcPr>
            <w:tcW w:w="1150" w:type="dxa"/>
            <w:tcBorders>
              <w:top w:val="nil"/>
              <w:left w:val="nil"/>
              <w:bottom w:val="single" w:sz="4" w:space="0" w:color="auto"/>
              <w:right w:val="single" w:sz="4" w:space="0" w:color="auto"/>
            </w:tcBorders>
            <w:shd w:val="clear" w:color="auto" w:fill="auto"/>
            <w:vAlign w:val="bottom"/>
          </w:tcPr>
          <w:p w14:paraId="1F6D55C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Lookup</w:t>
            </w:r>
          </w:p>
        </w:tc>
        <w:tc>
          <w:tcPr>
            <w:tcW w:w="1320" w:type="dxa"/>
            <w:tcBorders>
              <w:top w:val="nil"/>
              <w:left w:val="nil"/>
              <w:bottom w:val="single" w:sz="4" w:space="0" w:color="auto"/>
              <w:right w:val="single" w:sz="4" w:space="0" w:color="auto"/>
            </w:tcBorders>
            <w:shd w:val="clear" w:color="auto" w:fill="auto"/>
            <w:vAlign w:val="bottom"/>
          </w:tcPr>
          <w:p w14:paraId="408054C9"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7074029E"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6A7C68CA"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41CCF4C9"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resource_problems</w:t>
            </w:r>
          </w:p>
        </w:tc>
        <w:tc>
          <w:tcPr>
            <w:tcW w:w="1530" w:type="dxa"/>
            <w:tcBorders>
              <w:top w:val="nil"/>
              <w:left w:val="nil"/>
              <w:bottom w:val="single" w:sz="4" w:space="0" w:color="auto"/>
              <w:right w:val="single" w:sz="4" w:space="0" w:color="auto"/>
            </w:tcBorders>
            <w:shd w:val="clear" w:color="auto" w:fill="auto"/>
            <w:vAlign w:val="bottom"/>
          </w:tcPr>
          <w:p w14:paraId="6ED78FF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resource_prob</w:t>
            </w:r>
          </w:p>
        </w:tc>
        <w:tc>
          <w:tcPr>
            <w:tcW w:w="2343" w:type="dxa"/>
            <w:tcBorders>
              <w:top w:val="nil"/>
              <w:left w:val="nil"/>
              <w:bottom w:val="single" w:sz="4" w:space="0" w:color="auto"/>
              <w:right w:val="single" w:sz="4" w:space="0" w:color="auto"/>
            </w:tcBorders>
            <w:shd w:val="clear" w:color="auto" w:fill="auto"/>
            <w:vAlign w:val="bottom"/>
          </w:tcPr>
          <w:p w14:paraId="5EBB0BD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OregonCPPEMatrix070506.xls                                 </w:t>
            </w:r>
          </w:p>
        </w:tc>
        <w:tc>
          <w:tcPr>
            <w:tcW w:w="1150" w:type="dxa"/>
            <w:tcBorders>
              <w:top w:val="nil"/>
              <w:left w:val="nil"/>
              <w:bottom w:val="single" w:sz="4" w:space="0" w:color="auto"/>
              <w:right w:val="single" w:sz="4" w:space="0" w:color="auto"/>
            </w:tcBorders>
            <w:shd w:val="clear" w:color="auto" w:fill="auto"/>
            <w:vAlign w:val="bottom"/>
          </w:tcPr>
          <w:p w14:paraId="48C1FC90"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Definitions</w:t>
            </w:r>
          </w:p>
        </w:tc>
        <w:tc>
          <w:tcPr>
            <w:tcW w:w="1320" w:type="dxa"/>
            <w:tcBorders>
              <w:top w:val="nil"/>
              <w:left w:val="nil"/>
              <w:bottom w:val="single" w:sz="4" w:space="0" w:color="auto"/>
              <w:right w:val="single" w:sz="4" w:space="0" w:color="auto"/>
            </w:tcBorders>
            <w:shd w:val="clear" w:color="auto" w:fill="auto"/>
            <w:vAlign w:val="bottom"/>
          </w:tcPr>
          <w:p w14:paraId="550308C3"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274D0988"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2D95692D"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57F0ADE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resource_problems</w:t>
            </w:r>
          </w:p>
        </w:tc>
        <w:tc>
          <w:tcPr>
            <w:tcW w:w="1530" w:type="dxa"/>
            <w:tcBorders>
              <w:top w:val="nil"/>
              <w:left w:val="nil"/>
              <w:bottom w:val="single" w:sz="4" w:space="0" w:color="auto"/>
              <w:right w:val="single" w:sz="4" w:space="0" w:color="auto"/>
            </w:tcBorders>
            <w:shd w:val="clear" w:color="auto" w:fill="auto"/>
            <w:vAlign w:val="bottom"/>
          </w:tcPr>
          <w:p w14:paraId="474C467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resource_prob_desc</w:t>
            </w:r>
          </w:p>
        </w:tc>
        <w:tc>
          <w:tcPr>
            <w:tcW w:w="2343" w:type="dxa"/>
            <w:tcBorders>
              <w:top w:val="nil"/>
              <w:left w:val="nil"/>
              <w:bottom w:val="single" w:sz="4" w:space="0" w:color="auto"/>
              <w:right w:val="single" w:sz="4" w:space="0" w:color="auto"/>
            </w:tcBorders>
            <w:shd w:val="clear" w:color="auto" w:fill="auto"/>
            <w:vAlign w:val="bottom"/>
          </w:tcPr>
          <w:p w14:paraId="543925DD"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OregonCPPEMatrix070506.xls                                 </w:t>
            </w:r>
          </w:p>
        </w:tc>
        <w:tc>
          <w:tcPr>
            <w:tcW w:w="1150" w:type="dxa"/>
            <w:tcBorders>
              <w:top w:val="nil"/>
              <w:left w:val="nil"/>
              <w:bottom w:val="single" w:sz="4" w:space="0" w:color="auto"/>
              <w:right w:val="single" w:sz="4" w:space="0" w:color="auto"/>
            </w:tcBorders>
            <w:shd w:val="clear" w:color="auto" w:fill="auto"/>
            <w:vAlign w:val="bottom"/>
          </w:tcPr>
          <w:p w14:paraId="2F6E842D"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Definitions</w:t>
            </w:r>
          </w:p>
        </w:tc>
        <w:tc>
          <w:tcPr>
            <w:tcW w:w="1320" w:type="dxa"/>
            <w:tcBorders>
              <w:top w:val="nil"/>
              <w:left w:val="nil"/>
              <w:bottom w:val="single" w:sz="4" w:space="0" w:color="auto"/>
              <w:right w:val="single" w:sz="4" w:space="0" w:color="auto"/>
            </w:tcBorders>
            <w:shd w:val="clear" w:color="auto" w:fill="auto"/>
            <w:vAlign w:val="bottom"/>
          </w:tcPr>
          <w:p w14:paraId="3DD1739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72C600EC"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5173626C"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5293B60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resource_problems</w:t>
            </w:r>
          </w:p>
        </w:tc>
        <w:tc>
          <w:tcPr>
            <w:tcW w:w="1530" w:type="dxa"/>
            <w:tcBorders>
              <w:top w:val="nil"/>
              <w:left w:val="nil"/>
              <w:bottom w:val="single" w:sz="4" w:space="0" w:color="auto"/>
              <w:right w:val="single" w:sz="4" w:space="0" w:color="auto"/>
            </w:tcBorders>
            <w:shd w:val="clear" w:color="auto" w:fill="auto"/>
            <w:vAlign w:val="bottom"/>
          </w:tcPr>
          <w:p w14:paraId="07BB20D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quality_criteria</w:t>
            </w:r>
          </w:p>
        </w:tc>
        <w:tc>
          <w:tcPr>
            <w:tcW w:w="2343" w:type="dxa"/>
            <w:tcBorders>
              <w:top w:val="nil"/>
              <w:left w:val="nil"/>
              <w:bottom w:val="single" w:sz="4" w:space="0" w:color="auto"/>
              <w:right w:val="single" w:sz="4" w:space="0" w:color="auto"/>
            </w:tcBorders>
            <w:shd w:val="clear" w:color="auto" w:fill="auto"/>
            <w:vAlign w:val="bottom"/>
          </w:tcPr>
          <w:p w14:paraId="30E84421" w14:textId="77777777" w:rsidR="00D657C4" w:rsidRPr="00D657C4" w:rsidRDefault="00D657C4" w:rsidP="00D657C4">
            <w:pPr>
              <w:widowControl/>
              <w:autoSpaceDE/>
              <w:autoSpaceDN/>
              <w:spacing w:line="240" w:lineRule="auto"/>
              <w:rPr>
                <w:rFonts w:ascii="Arial" w:hAnsi="Arial" w:cs="Arial"/>
                <w:sz w:val="14"/>
                <w:szCs w:val="14"/>
                <w:lang w:val="fr-FR"/>
              </w:rPr>
            </w:pPr>
            <w:r w:rsidRPr="00D657C4">
              <w:rPr>
                <w:rFonts w:ascii="Arial" w:hAnsi="Arial" w:cs="Arial"/>
                <w:sz w:val="14"/>
                <w:szCs w:val="14"/>
                <w:lang w:val="fr-FR"/>
              </w:rPr>
              <w:t xml:space="preserve">CPPE-9June2005-National-Template.xls                                           </w:t>
            </w:r>
          </w:p>
        </w:tc>
        <w:tc>
          <w:tcPr>
            <w:tcW w:w="1150" w:type="dxa"/>
            <w:tcBorders>
              <w:top w:val="nil"/>
              <w:left w:val="nil"/>
              <w:bottom w:val="single" w:sz="4" w:space="0" w:color="auto"/>
              <w:right w:val="single" w:sz="4" w:space="0" w:color="auto"/>
            </w:tcBorders>
            <w:shd w:val="clear" w:color="auto" w:fill="auto"/>
            <w:vAlign w:val="bottom"/>
          </w:tcPr>
          <w:p w14:paraId="598A8645"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National QC</w:t>
            </w:r>
          </w:p>
        </w:tc>
        <w:tc>
          <w:tcPr>
            <w:tcW w:w="1320" w:type="dxa"/>
            <w:tcBorders>
              <w:top w:val="nil"/>
              <w:left w:val="nil"/>
              <w:bottom w:val="single" w:sz="4" w:space="0" w:color="auto"/>
              <w:right w:val="single" w:sz="4" w:space="0" w:color="auto"/>
            </w:tcBorders>
            <w:shd w:val="clear" w:color="auto" w:fill="auto"/>
            <w:vAlign w:val="bottom"/>
          </w:tcPr>
          <w:p w14:paraId="324DEE91"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58B59B73"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311E4C2E"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725D50A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resource_categories</w:t>
            </w:r>
          </w:p>
        </w:tc>
        <w:tc>
          <w:tcPr>
            <w:tcW w:w="1530" w:type="dxa"/>
            <w:tcBorders>
              <w:top w:val="nil"/>
              <w:left w:val="nil"/>
              <w:bottom w:val="single" w:sz="4" w:space="0" w:color="auto"/>
              <w:right w:val="single" w:sz="4" w:space="0" w:color="auto"/>
            </w:tcBorders>
            <w:shd w:val="clear" w:color="auto" w:fill="auto"/>
            <w:vAlign w:val="bottom"/>
          </w:tcPr>
          <w:p w14:paraId="00EC35F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resource_cat</w:t>
            </w:r>
          </w:p>
        </w:tc>
        <w:tc>
          <w:tcPr>
            <w:tcW w:w="2343" w:type="dxa"/>
            <w:tcBorders>
              <w:top w:val="nil"/>
              <w:left w:val="nil"/>
              <w:bottom w:val="single" w:sz="4" w:space="0" w:color="auto"/>
              <w:right w:val="single" w:sz="4" w:space="0" w:color="auto"/>
            </w:tcBorders>
            <w:shd w:val="clear" w:color="auto" w:fill="auto"/>
            <w:vAlign w:val="bottom"/>
          </w:tcPr>
          <w:p w14:paraId="00DF252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OregonCPPEMatrix070506.xls                                 </w:t>
            </w:r>
          </w:p>
        </w:tc>
        <w:tc>
          <w:tcPr>
            <w:tcW w:w="1150" w:type="dxa"/>
            <w:tcBorders>
              <w:top w:val="nil"/>
              <w:left w:val="nil"/>
              <w:bottom w:val="single" w:sz="4" w:space="0" w:color="auto"/>
              <w:right w:val="single" w:sz="4" w:space="0" w:color="auto"/>
            </w:tcBorders>
            <w:shd w:val="clear" w:color="auto" w:fill="auto"/>
            <w:vAlign w:val="bottom"/>
          </w:tcPr>
          <w:p w14:paraId="0BA18D5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Definitions</w:t>
            </w:r>
          </w:p>
        </w:tc>
        <w:tc>
          <w:tcPr>
            <w:tcW w:w="1320" w:type="dxa"/>
            <w:tcBorders>
              <w:top w:val="nil"/>
              <w:left w:val="nil"/>
              <w:bottom w:val="single" w:sz="4" w:space="0" w:color="auto"/>
              <w:right w:val="single" w:sz="4" w:space="0" w:color="auto"/>
            </w:tcBorders>
            <w:shd w:val="clear" w:color="auto" w:fill="auto"/>
            <w:vAlign w:val="bottom"/>
          </w:tcPr>
          <w:p w14:paraId="4FB7C96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4268CB6E"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4A196C42"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4C5B05E1"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resources</w:t>
            </w:r>
          </w:p>
        </w:tc>
        <w:tc>
          <w:tcPr>
            <w:tcW w:w="1530" w:type="dxa"/>
            <w:tcBorders>
              <w:top w:val="nil"/>
              <w:left w:val="nil"/>
              <w:bottom w:val="single" w:sz="4" w:space="0" w:color="auto"/>
              <w:right w:val="single" w:sz="4" w:space="0" w:color="auto"/>
            </w:tcBorders>
            <w:shd w:val="clear" w:color="auto" w:fill="auto"/>
            <w:vAlign w:val="bottom"/>
          </w:tcPr>
          <w:p w14:paraId="5AFD63C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w:t>
            </w:r>
          </w:p>
        </w:tc>
        <w:tc>
          <w:tcPr>
            <w:tcW w:w="2343" w:type="dxa"/>
            <w:tcBorders>
              <w:top w:val="nil"/>
              <w:left w:val="nil"/>
              <w:bottom w:val="single" w:sz="4" w:space="0" w:color="auto"/>
              <w:right w:val="single" w:sz="4" w:space="0" w:color="auto"/>
            </w:tcBorders>
            <w:shd w:val="clear" w:color="auto" w:fill="auto"/>
            <w:vAlign w:val="bottom"/>
          </w:tcPr>
          <w:p w14:paraId="45E9975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OregonCPPEMatrix070506.xls                                 </w:t>
            </w:r>
          </w:p>
        </w:tc>
        <w:tc>
          <w:tcPr>
            <w:tcW w:w="1150" w:type="dxa"/>
            <w:tcBorders>
              <w:top w:val="nil"/>
              <w:left w:val="nil"/>
              <w:bottom w:val="single" w:sz="4" w:space="0" w:color="auto"/>
              <w:right w:val="single" w:sz="4" w:space="0" w:color="auto"/>
            </w:tcBorders>
            <w:shd w:val="clear" w:color="auto" w:fill="auto"/>
            <w:vAlign w:val="bottom"/>
          </w:tcPr>
          <w:p w14:paraId="2D60D55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Definitions</w:t>
            </w:r>
          </w:p>
        </w:tc>
        <w:tc>
          <w:tcPr>
            <w:tcW w:w="1320" w:type="dxa"/>
            <w:tcBorders>
              <w:top w:val="nil"/>
              <w:left w:val="nil"/>
              <w:bottom w:val="single" w:sz="4" w:space="0" w:color="auto"/>
              <w:right w:val="single" w:sz="4" w:space="0" w:color="auto"/>
            </w:tcBorders>
            <w:shd w:val="clear" w:color="auto" w:fill="auto"/>
            <w:vAlign w:val="bottom"/>
          </w:tcPr>
          <w:p w14:paraId="76E4CBB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6A17A41F"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49511699"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46DCCB0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resource_practices</w:t>
            </w:r>
          </w:p>
        </w:tc>
        <w:tc>
          <w:tcPr>
            <w:tcW w:w="1530" w:type="dxa"/>
            <w:tcBorders>
              <w:top w:val="nil"/>
              <w:left w:val="nil"/>
              <w:bottom w:val="single" w:sz="4" w:space="0" w:color="auto"/>
              <w:right w:val="single" w:sz="4" w:space="0" w:color="auto"/>
            </w:tcBorders>
            <w:shd w:val="clear" w:color="auto" w:fill="auto"/>
            <w:vAlign w:val="bottom"/>
          </w:tcPr>
          <w:p w14:paraId="1F66283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practice_name</w:t>
            </w:r>
          </w:p>
        </w:tc>
        <w:tc>
          <w:tcPr>
            <w:tcW w:w="2343" w:type="dxa"/>
            <w:tcBorders>
              <w:top w:val="nil"/>
              <w:left w:val="nil"/>
              <w:bottom w:val="single" w:sz="4" w:space="0" w:color="auto"/>
              <w:right w:val="single" w:sz="4" w:space="0" w:color="auto"/>
            </w:tcBorders>
            <w:shd w:val="clear" w:color="auto" w:fill="auto"/>
            <w:vAlign w:val="bottom"/>
          </w:tcPr>
          <w:p w14:paraId="2D215079"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OregonCPPEMatrix070506.xls                                 </w:t>
            </w:r>
          </w:p>
        </w:tc>
        <w:tc>
          <w:tcPr>
            <w:tcW w:w="1150" w:type="dxa"/>
            <w:tcBorders>
              <w:top w:val="nil"/>
              <w:left w:val="nil"/>
              <w:bottom w:val="single" w:sz="4" w:space="0" w:color="auto"/>
              <w:right w:val="single" w:sz="4" w:space="0" w:color="auto"/>
            </w:tcBorders>
            <w:shd w:val="clear" w:color="auto" w:fill="auto"/>
            <w:vAlign w:val="bottom"/>
          </w:tcPr>
          <w:p w14:paraId="7218F5E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CPPE</w:t>
            </w:r>
          </w:p>
        </w:tc>
        <w:tc>
          <w:tcPr>
            <w:tcW w:w="1320" w:type="dxa"/>
            <w:tcBorders>
              <w:top w:val="nil"/>
              <w:left w:val="nil"/>
              <w:bottom w:val="single" w:sz="4" w:space="0" w:color="auto"/>
              <w:right w:val="single" w:sz="4" w:space="0" w:color="auto"/>
            </w:tcBorders>
            <w:shd w:val="clear" w:color="auto" w:fill="auto"/>
            <w:vAlign w:val="bottom"/>
          </w:tcPr>
          <w:p w14:paraId="429F088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39885663"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28001B1F"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271D304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resource_practices</w:t>
            </w:r>
          </w:p>
        </w:tc>
        <w:tc>
          <w:tcPr>
            <w:tcW w:w="1530" w:type="dxa"/>
            <w:tcBorders>
              <w:top w:val="nil"/>
              <w:left w:val="nil"/>
              <w:bottom w:val="single" w:sz="4" w:space="0" w:color="auto"/>
              <w:right w:val="single" w:sz="4" w:space="0" w:color="auto"/>
            </w:tcBorders>
            <w:shd w:val="clear" w:color="auto" w:fill="auto"/>
            <w:vAlign w:val="bottom"/>
          </w:tcPr>
          <w:p w14:paraId="25D2009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practice_description</w:t>
            </w:r>
          </w:p>
        </w:tc>
        <w:tc>
          <w:tcPr>
            <w:tcW w:w="2343" w:type="dxa"/>
            <w:tcBorders>
              <w:top w:val="nil"/>
              <w:left w:val="nil"/>
              <w:bottom w:val="single" w:sz="4" w:space="0" w:color="auto"/>
              <w:right w:val="single" w:sz="4" w:space="0" w:color="auto"/>
            </w:tcBorders>
            <w:shd w:val="clear" w:color="auto" w:fill="auto"/>
            <w:vAlign w:val="bottom"/>
          </w:tcPr>
          <w:p w14:paraId="046D70C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OregonCPPEMatrix070506.xls                                 </w:t>
            </w:r>
          </w:p>
        </w:tc>
        <w:tc>
          <w:tcPr>
            <w:tcW w:w="1150" w:type="dxa"/>
            <w:tcBorders>
              <w:top w:val="nil"/>
              <w:left w:val="nil"/>
              <w:bottom w:val="single" w:sz="4" w:space="0" w:color="auto"/>
              <w:right w:val="single" w:sz="4" w:space="0" w:color="auto"/>
            </w:tcBorders>
            <w:shd w:val="clear" w:color="auto" w:fill="auto"/>
            <w:vAlign w:val="bottom"/>
          </w:tcPr>
          <w:p w14:paraId="758D616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Physical Effects</w:t>
            </w:r>
          </w:p>
        </w:tc>
        <w:tc>
          <w:tcPr>
            <w:tcW w:w="1320" w:type="dxa"/>
            <w:tcBorders>
              <w:top w:val="nil"/>
              <w:left w:val="nil"/>
              <w:bottom w:val="single" w:sz="4" w:space="0" w:color="auto"/>
              <w:right w:val="single" w:sz="4" w:space="0" w:color="auto"/>
            </w:tcBorders>
            <w:shd w:val="clear" w:color="auto" w:fill="auto"/>
            <w:vAlign w:val="bottom"/>
          </w:tcPr>
          <w:p w14:paraId="4BDEB310"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9th, 2005</w:t>
            </w:r>
          </w:p>
        </w:tc>
      </w:tr>
      <w:tr w:rsidR="00D657C4" w14:paraId="45475BF5"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3E66EB2F"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0D592E0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landuse_practices</w:t>
            </w:r>
          </w:p>
        </w:tc>
        <w:tc>
          <w:tcPr>
            <w:tcW w:w="1530" w:type="dxa"/>
            <w:tcBorders>
              <w:top w:val="nil"/>
              <w:left w:val="nil"/>
              <w:bottom w:val="single" w:sz="4" w:space="0" w:color="auto"/>
              <w:right w:val="single" w:sz="4" w:space="0" w:color="auto"/>
            </w:tcBorders>
            <w:shd w:val="clear" w:color="auto" w:fill="auto"/>
            <w:vAlign w:val="bottom"/>
          </w:tcPr>
          <w:p w14:paraId="3147DF7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exist</w:t>
            </w:r>
          </w:p>
        </w:tc>
        <w:tc>
          <w:tcPr>
            <w:tcW w:w="2343" w:type="dxa"/>
            <w:tcBorders>
              <w:top w:val="nil"/>
              <w:left w:val="nil"/>
              <w:bottom w:val="single" w:sz="4" w:space="0" w:color="auto"/>
              <w:right w:val="single" w:sz="4" w:space="0" w:color="auto"/>
            </w:tcBorders>
            <w:shd w:val="clear" w:color="auto" w:fill="auto"/>
            <w:vAlign w:val="bottom"/>
          </w:tcPr>
          <w:p w14:paraId="2D53D98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CPPE-8June2004.xls                                 </w:t>
            </w:r>
          </w:p>
        </w:tc>
        <w:tc>
          <w:tcPr>
            <w:tcW w:w="1150" w:type="dxa"/>
            <w:tcBorders>
              <w:top w:val="nil"/>
              <w:left w:val="nil"/>
              <w:bottom w:val="single" w:sz="4" w:space="0" w:color="auto"/>
              <w:right w:val="single" w:sz="4" w:space="0" w:color="auto"/>
            </w:tcBorders>
            <w:shd w:val="clear" w:color="auto" w:fill="auto"/>
            <w:vAlign w:val="bottom"/>
          </w:tcPr>
          <w:p w14:paraId="04CCE3F7"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PlaceName">
                <w:r w:rsidRPr="00D657C4">
                  <w:rPr>
                    <w:rFonts w:ascii="Arial" w:hAnsi="Arial" w:cs="Arial"/>
                    <w:sz w:val="14"/>
                    <w:szCs w:val="14"/>
                  </w:rPr>
                  <w:t>Practice</w:t>
                </w:r>
              </w:smartTag>
              <w:r w:rsidRPr="00D657C4">
                <w:rPr>
                  <w:rFonts w:ascii="Arial" w:hAnsi="Arial" w:cs="Arial"/>
                  <w:sz w:val="14"/>
                  <w:szCs w:val="14"/>
                </w:rPr>
                <w:t xml:space="preserve"> </w:t>
              </w:r>
              <w:smartTag w:uri="urn:schemas-microsoft-com:office:smarttags" w:element="PlaceType">
                <w:r w:rsidRPr="00D657C4">
                  <w:rPr>
                    <w:rFonts w:ascii="Arial" w:hAnsi="Arial" w:cs="Arial"/>
                    <w:sz w:val="14"/>
                    <w:szCs w:val="14"/>
                  </w:rPr>
                  <w:t>Land</w:t>
                </w:r>
              </w:smartTag>
            </w:smartTag>
            <w:r w:rsidRPr="00D657C4">
              <w:rPr>
                <w:rFonts w:ascii="Arial" w:hAnsi="Arial" w:cs="Arial"/>
                <w:sz w:val="14"/>
                <w:szCs w:val="14"/>
              </w:rPr>
              <w:t xml:space="preserve"> Uses</w:t>
            </w:r>
          </w:p>
        </w:tc>
        <w:tc>
          <w:tcPr>
            <w:tcW w:w="1320" w:type="dxa"/>
            <w:tcBorders>
              <w:top w:val="nil"/>
              <w:left w:val="nil"/>
              <w:bottom w:val="single" w:sz="4" w:space="0" w:color="auto"/>
              <w:right w:val="single" w:sz="4" w:space="0" w:color="auto"/>
            </w:tcBorders>
            <w:shd w:val="clear" w:color="auto" w:fill="auto"/>
            <w:vAlign w:val="bottom"/>
          </w:tcPr>
          <w:p w14:paraId="43523EF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8th, 2004</w:t>
            </w:r>
          </w:p>
        </w:tc>
      </w:tr>
      <w:tr w:rsidR="00D657C4" w14:paraId="686C9E78" w14:textId="77777777">
        <w:trPr>
          <w:trHeight w:val="375"/>
        </w:trPr>
        <w:tc>
          <w:tcPr>
            <w:tcW w:w="1095" w:type="dxa"/>
            <w:tcBorders>
              <w:top w:val="nil"/>
              <w:left w:val="single" w:sz="4" w:space="0" w:color="auto"/>
              <w:bottom w:val="single" w:sz="4" w:space="0" w:color="auto"/>
              <w:right w:val="single" w:sz="4" w:space="0" w:color="auto"/>
            </w:tcBorders>
            <w:shd w:val="clear" w:color="auto" w:fill="auto"/>
            <w:vAlign w:val="bottom"/>
          </w:tcPr>
          <w:p w14:paraId="5D9F9CFF"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lastRenderedPageBreak/>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4F56B80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land_use</w:t>
            </w:r>
          </w:p>
        </w:tc>
        <w:tc>
          <w:tcPr>
            <w:tcW w:w="1530" w:type="dxa"/>
            <w:tcBorders>
              <w:top w:val="nil"/>
              <w:left w:val="nil"/>
              <w:bottom w:val="single" w:sz="4" w:space="0" w:color="auto"/>
              <w:right w:val="single" w:sz="4" w:space="0" w:color="auto"/>
            </w:tcBorders>
            <w:shd w:val="clear" w:color="auto" w:fill="auto"/>
            <w:vAlign w:val="bottom"/>
          </w:tcPr>
          <w:p w14:paraId="4CDFCD9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land_use</w:t>
            </w:r>
          </w:p>
        </w:tc>
        <w:tc>
          <w:tcPr>
            <w:tcW w:w="2343" w:type="dxa"/>
            <w:tcBorders>
              <w:top w:val="nil"/>
              <w:left w:val="nil"/>
              <w:bottom w:val="single" w:sz="4" w:space="0" w:color="auto"/>
              <w:right w:val="single" w:sz="4" w:space="0" w:color="auto"/>
            </w:tcBorders>
            <w:shd w:val="clear" w:color="auto" w:fill="auto"/>
            <w:vAlign w:val="bottom"/>
          </w:tcPr>
          <w:p w14:paraId="40E0331D"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 xml:space="preserve">CPPE-8June2004.xls                                 </w:t>
            </w:r>
          </w:p>
        </w:tc>
        <w:tc>
          <w:tcPr>
            <w:tcW w:w="1150" w:type="dxa"/>
            <w:tcBorders>
              <w:top w:val="nil"/>
              <w:left w:val="nil"/>
              <w:bottom w:val="single" w:sz="4" w:space="0" w:color="auto"/>
              <w:right w:val="single" w:sz="4" w:space="0" w:color="auto"/>
            </w:tcBorders>
            <w:shd w:val="clear" w:color="auto" w:fill="auto"/>
            <w:vAlign w:val="bottom"/>
          </w:tcPr>
          <w:p w14:paraId="7415BE04"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PlaceName">
                <w:r w:rsidRPr="00D657C4">
                  <w:rPr>
                    <w:rFonts w:ascii="Arial" w:hAnsi="Arial" w:cs="Arial"/>
                    <w:sz w:val="14"/>
                    <w:szCs w:val="14"/>
                  </w:rPr>
                  <w:t>Practice</w:t>
                </w:r>
              </w:smartTag>
              <w:r w:rsidRPr="00D657C4">
                <w:rPr>
                  <w:rFonts w:ascii="Arial" w:hAnsi="Arial" w:cs="Arial"/>
                  <w:sz w:val="14"/>
                  <w:szCs w:val="14"/>
                </w:rPr>
                <w:t xml:space="preserve"> </w:t>
              </w:r>
              <w:smartTag w:uri="urn:schemas-microsoft-com:office:smarttags" w:element="PlaceType">
                <w:r w:rsidRPr="00D657C4">
                  <w:rPr>
                    <w:rFonts w:ascii="Arial" w:hAnsi="Arial" w:cs="Arial"/>
                    <w:sz w:val="14"/>
                    <w:szCs w:val="14"/>
                  </w:rPr>
                  <w:t>Land</w:t>
                </w:r>
              </w:smartTag>
            </w:smartTag>
            <w:r w:rsidRPr="00D657C4">
              <w:rPr>
                <w:rFonts w:ascii="Arial" w:hAnsi="Arial" w:cs="Arial"/>
                <w:sz w:val="14"/>
                <w:szCs w:val="14"/>
              </w:rPr>
              <w:t xml:space="preserve"> Uses</w:t>
            </w:r>
          </w:p>
        </w:tc>
        <w:tc>
          <w:tcPr>
            <w:tcW w:w="1320" w:type="dxa"/>
            <w:tcBorders>
              <w:top w:val="nil"/>
              <w:left w:val="nil"/>
              <w:bottom w:val="single" w:sz="4" w:space="0" w:color="auto"/>
              <w:right w:val="single" w:sz="4" w:space="0" w:color="auto"/>
            </w:tcBorders>
            <w:shd w:val="clear" w:color="auto" w:fill="auto"/>
            <w:vAlign w:val="bottom"/>
          </w:tcPr>
          <w:p w14:paraId="0127A18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June 8th, 2004</w:t>
            </w:r>
          </w:p>
        </w:tc>
      </w:tr>
      <w:tr w:rsidR="00D657C4" w14:paraId="16445AB7"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2A08470D"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1A9A7A6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3357134B"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unit</w:t>
            </w:r>
          </w:p>
        </w:tc>
        <w:tc>
          <w:tcPr>
            <w:tcW w:w="2343" w:type="dxa"/>
            <w:tcBorders>
              <w:top w:val="nil"/>
              <w:left w:val="nil"/>
              <w:bottom w:val="single" w:sz="4" w:space="0" w:color="auto"/>
              <w:right w:val="single" w:sz="4" w:space="0" w:color="auto"/>
            </w:tcBorders>
            <w:shd w:val="clear" w:color="auto" w:fill="auto"/>
            <w:vAlign w:val="bottom"/>
          </w:tcPr>
          <w:p w14:paraId="2E8BF57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RMSPlanningToolHG010206.xls</w:t>
            </w:r>
          </w:p>
        </w:tc>
        <w:tc>
          <w:tcPr>
            <w:tcW w:w="1150" w:type="dxa"/>
            <w:tcBorders>
              <w:top w:val="nil"/>
              <w:left w:val="nil"/>
              <w:bottom w:val="single" w:sz="4" w:space="0" w:color="auto"/>
              <w:right w:val="single" w:sz="4" w:space="0" w:color="auto"/>
            </w:tcBorders>
            <w:shd w:val="clear" w:color="auto" w:fill="auto"/>
            <w:vAlign w:val="bottom"/>
          </w:tcPr>
          <w:p w14:paraId="4A54D289"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331DB8B9"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513C6827"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5758D939"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06924923"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350C66A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installation_cost</w:t>
            </w:r>
          </w:p>
        </w:tc>
        <w:tc>
          <w:tcPr>
            <w:tcW w:w="2343" w:type="dxa"/>
            <w:tcBorders>
              <w:top w:val="nil"/>
              <w:left w:val="nil"/>
              <w:bottom w:val="single" w:sz="4" w:space="0" w:color="auto"/>
              <w:right w:val="single" w:sz="4" w:space="0" w:color="auto"/>
            </w:tcBorders>
            <w:shd w:val="clear" w:color="auto" w:fill="auto"/>
            <w:vAlign w:val="bottom"/>
          </w:tcPr>
          <w:p w14:paraId="37CA210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RMSPlanningToolHG010206.xls</w:t>
            </w:r>
          </w:p>
        </w:tc>
        <w:tc>
          <w:tcPr>
            <w:tcW w:w="1150" w:type="dxa"/>
            <w:tcBorders>
              <w:top w:val="nil"/>
              <w:left w:val="nil"/>
              <w:bottom w:val="single" w:sz="4" w:space="0" w:color="auto"/>
              <w:right w:val="single" w:sz="4" w:space="0" w:color="auto"/>
            </w:tcBorders>
            <w:shd w:val="clear" w:color="auto" w:fill="auto"/>
            <w:vAlign w:val="bottom"/>
          </w:tcPr>
          <w:p w14:paraId="6062E582"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4D0B9AB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0A792D52"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1574870C"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326D99E6"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31B5CB6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life_year</w:t>
            </w:r>
          </w:p>
        </w:tc>
        <w:tc>
          <w:tcPr>
            <w:tcW w:w="2343" w:type="dxa"/>
            <w:tcBorders>
              <w:top w:val="nil"/>
              <w:left w:val="nil"/>
              <w:bottom w:val="single" w:sz="4" w:space="0" w:color="auto"/>
              <w:right w:val="single" w:sz="4" w:space="0" w:color="auto"/>
            </w:tcBorders>
            <w:shd w:val="clear" w:color="auto" w:fill="auto"/>
            <w:vAlign w:val="bottom"/>
          </w:tcPr>
          <w:p w14:paraId="2649B0E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RMSPlanningToolHG010206.xls</w:t>
            </w:r>
          </w:p>
        </w:tc>
        <w:tc>
          <w:tcPr>
            <w:tcW w:w="1150" w:type="dxa"/>
            <w:tcBorders>
              <w:top w:val="nil"/>
              <w:left w:val="nil"/>
              <w:bottom w:val="single" w:sz="4" w:space="0" w:color="auto"/>
              <w:right w:val="single" w:sz="4" w:space="0" w:color="auto"/>
            </w:tcBorders>
            <w:shd w:val="clear" w:color="auto" w:fill="auto"/>
            <w:vAlign w:val="bottom"/>
          </w:tcPr>
          <w:p w14:paraId="74151A8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68A7DA93"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291DF4BC"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65CC5630"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6B136081"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616A125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installation_cost_yr</w:t>
            </w:r>
          </w:p>
        </w:tc>
        <w:tc>
          <w:tcPr>
            <w:tcW w:w="2343" w:type="dxa"/>
            <w:tcBorders>
              <w:top w:val="nil"/>
              <w:left w:val="nil"/>
              <w:bottom w:val="single" w:sz="4" w:space="0" w:color="auto"/>
              <w:right w:val="single" w:sz="4" w:space="0" w:color="auto"/>
            </w:tcBorders>
            <w:shd w:val="clear" w:color="auto" w:fill="auto"/>
            <w:vAlign w:val="bottom"/>
          </w:tcPr>
          <w:p w14:paraId="3D4FBAB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RMSPlanningToolHG010206.xls</w:t>
            </w:r>
          </w:p>
        </w:tc>
        <w:tc>
          <w:tcPr>
            <w:tcW w:w="1150" w:type="dxa"/>
            <w:tcBorders>
              <w:top w:val="nil"/>
              <w:left w:val="nil"/>
              <w:bottom w:val="single" w:sz="4" w:space="0" w:color="auto"/>
              <w:right w:val="single" w:sz="4" w:space="0" w:color="auto"/>
            </w:tcBorders>
            <w:shd w:val="clear" w:color="auto" w:fill="auto"/>
            <w:vAlign w:val="bottom"/>
          </w:tcPr>
          <w:p w14:paraId="36BB40D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48B37F0D"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1A19DEDB"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7D42900F"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7D9D7F63"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1E2D078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om_factor</w:t>
            </w:r>
          </w:p>
        </w:tc>
        <w:tc>
          <w:tcPr>
            <w:tcW w:w="2343" w:type="dxa"/>
            <w:tcBorders>
              <w:top w:val="nil"/>
              <w:left w:val="nil"/>
              <w:bottom w:val="single" w:sz="4" w:space="0" w:color="auto"/>
              <w:right w:val="single" w:sz="4" w:space="0" w:color="auto"/>
            </w:tcBorders>
            <w:shd w:val="clear" w:color="auto" w:fill="auto"/>
            <w:vAlign w:val="bottom"/>
          </w:tcPr>
          <w:p w14:paraId="40879F8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RMSPlanningToolHG010206.xls</w:t>
            </w:r>
          </w:p>
        </w:tc>
        <w:tc>
          <w:tcPr>
            <w:tcW w:w="1150" w:type="dxa"/>
            <w:tcBorders>
              <w:top w:val="nil"/>
              <w:left w:val="nil"/>
              <w:bottom w:val="single" w:sz="4" w:space="0" w:color="auto"/>
              <w:right w:val="single" w:sz="4" w:space="0" w:color="auto"/>
            </w:tcBorders>
            <w:shd w:val="clear" w:color="auto" w:fill="auto"/>
            <w:vAlign w:val="bottom"/>
          </w:tcPr>
          <w:p w14:paraId="2E00398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59AB4243"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11011652"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6D873B37"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77F7AE01"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73DB5478"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om_cost_yr</w:t>
            </w:r>
          </w:p>
        </w:tc>
        <w:tc>
          <w:tcPr>
            <w:tcW w:w="2343" w:type="dxa"/>
            <w:tcBorders>
              <w:top w:val="nil"/>
              <w:left w:val="nil"/>
              <w:bottom w:val="single" w:sz="4" w:space="0" w:color="auto"/>
              <w:right w:val="single" w:sz="4" w:space="0" w:color="auto"/>
            </w:tcBorders>
            <w:shd w:val="clear" w:color="auto" w:fill="auto"/>
            <w:vAlign w:val="bottom"/>
          </w:tcPr>
          <w:p w14:paraId="40448664"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RMSPlanningToolHG010206.xls</w:t>
            </w:r>
          </w:p>
        </w:tc>
        <w:tc>
          <w:tcPr>
            <w:tcW w:w="1150" w:type="dxa"/>
            <w:tcBorders>
              <w:top w:val="nil"/>
              <w:left w:val="nil"/>
              <w:bottom w:val="single" w:sz="4" w:space="0" w:color="auto"/>
              <w:right w:val="single" w:sz="4" w:space="0" w:color="auto"/>
            </w:tcBorders>
            <w:shd w:val="clear" w:color="auto" w:fill="auto"/>
            <w:vAlign w:val="bottom"/>
          </w:tcPr>
          <w:p w14:paraId="1FE47B7A"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1B61C64C"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r w:rsidR="00D657C4" w14:paraId="174D95E5" w14:textId="77777777">
        <w:trPr>
          <w:trHeight w:val="255"/>
        </w:trPr>
        <w:tc>
          <w:tcPr>
            <w:tcW w:w="1095" w:type="dxa"/>
            <w:tcBorders>
              <w:top w:val="nil"/>
              <w:left w:val="single" w:sz="4" w:space="0" w:color="auto"/>
              <w:bottom w:val="single" w:sz="4" w:space="0" w:color="auto"/>
              <w:right w:val="single" w:sz="4" w:space="0" w:color="auto"/>
            </w:tcBorders>
            <w:shd w:val="clear" w:color="auto" w:fill="auto"/>
            <w:vAlign w:val="bottom"/>
          </w:tcPr>
          <w:p w14:paraId="71C210EB" w14:textId="77777777" w:rsidR="00D657C4" w:rsidRPr="00D657C4" w:rsidRDefault="00D657C4" w:rsidP="00D657C4">
            <w:pPr>
              <w:widowControl/>
              <w:autoSpaceDE/>
              <w:autoSpaceDN/>
              <w:spacing w:line="240" w:lineRule="auto"/>
              <w:rPr>
                <w:rFonts w:ascii="Arial" w:hAnsi="Arial" w:cs="Arial"/>
                <w:sz w:val="14"/>
                <w:szCs w:val="14"/>
              </w:rPr>
            </w:pPr>
            <w:smartTag w:uri="urn:schemas-microsoft-com:office:smarttags" w:element="place">
              <w:smartTag w:uri="urn:schemas-microsoft-com:office:smarttags" w:element="State">
                <w:r w:rsidRPr="00D657C4">
                  <w:rPr>
                    <w:rFonts w:ascii="Arial" w:hAnsi="Arial" w:cs="Arial"/>
                    <w:sz w:val="14"/>
                    <w:szCs w:val="14"/>
                  </w:rPr>
                  <w:t>Oregon</w:t>
                </w:r>
              </w:smartTag>
            </w:smartTag>
            <w:r w:rsidRPr="00D657C4">
              <w:rPr>
                <w:rFonts w:ascii="Arial" w:hAnsi="Arial" w:cs="Arial"/>
                <w:sz w:val="14"/>
                <w:szCs w:val="14"/>
              </w:rPr>
              <w:t xml:space="preserve"> DB</w:t>
            </w:r>
          </w:p>
        </w:tc>
        <w:tc>
          <w:tcPr>
            <w:tcW w:w="1530" w:type="dxa"/>
            <w:tcBorders>
              <w:top w:val="nil"/>
              <w:left w:val="nil"/>
              <w:bottom w:val="single" w:sz="4" w:space="0" w:color="auto"/>
              <w:right w:val="single" w:sz="4" w:space="0" w:color="auto"/>
            </w:tcBorders>
            <w:shd w:val="clear" w:color="auto" w:fill="auto"/>
            <w:vAlign w:val="bottom"/>
          </w:tcPr>
          <w:p w14:paraId="3D0FEC00"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cost_list</w:t>
            </w:r>
          </w:p>
        </w:tc>
        <w:tc>
          <w:tcPr>
            <w:tcW w:w="1530" w:type="dxa"/>
            <w:tcBorders>
              <w:top w:val="nil"/>
              <w:left w:val="nil"/>
              <w:bottom w:val="single" w:sz="4" w:space="0" w:color="auto"/>
              <w:right w:val="single" w:sz="4" w:space="0" w:color="auto"/>
            </w:tcBorders>
            <w:shd w:val="clear" w:color="auto" w:fill="auto"/>
            <w:vAlign w:val="bottom"/>
          </w:tcPr>
          <w:p w14:paraId="26DD93B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total_annual_cost</w:t>
            </w:r>
          </w:p>
        </w:tc>
        <w:tc>
          <w:tcPr>
            <w:tcW w:w="2343" w:type="dxa"/>
            <w:tcBorders>
              <w:top w:val="nil"/>
              <w:left w:val="nil"/>
              <w:bottom w:val="single" w:sz="4" w:space="0" w:color="auto"/>
              <w:right w:val="single" w:sz="4" w:space="0" w:color="auto"/>
            </w:tcBorders>
            <w:shd w:val="clear" w:color="auto" w:fill="auto"/>
            <w:vAlign w:val="bottom"/>
          </w:tcPr>
          <w:p w14:paraId="1D79AE67"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RMSPlanningToolHG010206.xls</w:t>
            </w:r>
          </w:p>
        </w:tc>
        <w:tc>
          <w:tcPr>
            <w:tcW w:w="1150" w:type="dxa"/>
            <w:tcBorders>
              <w:top w:val="nil"/>
              <w:left w:val="nil"/>
              <w:bottom w:val="single" w:sz="4" w:space="0" w:color="auto"/>
              <w:right w:val="single" w:sz="4" w:space="0" w:color="auto"/>
            </w:tcBorders>
            <w:shd w:val="clear" w:color="auto" w:fill="auto"/>
            <w:vAlign w:val="bottom"/>
          </w:tcPr>
          <w:p w14:paraId="602458BE"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CostList</w:t>
            </w:r>
          </w:p>
        </w:tc>
        <w:tc>
          <w:tcPr>
            <w:tcW w:w="1320" w:type="dxa"/>
            <w:tcBorders>
              <w:top w:val="nil"/>
              <w:left w:val="nil"/>
              <w:bottom w:val="single" w:sz="4" w:space="0" w:color="auto"/>
              <w:right w:val="single" w:sz="4" w:space="0" w:color="auto"/>
            </w:tcBorders>
            <w:shd w:val="clear" w:color="auto" w:fill="auto"/>
            <w:vAlign w:val="bottom"/>
          </w:tcPr>
          <w:p w14:paraId="6D6D5B1F" w14:textId="77777777" w:rsidR="00D657C4" w:rsidRPr="00D657C4" w:rsidRDefault="00D657C4" w:rsidP="00D657C4">
            <w:pPr>
              <w:widowControl/>
              <w:autoSpaceDE/>
              <w:autoSpaceDN/>
              <w:spacing w:line="240" w:lineRule="auto"/>
              <w:rPr>
                <w:rFonts w:ascii="Arial" w:hAnsi="Arial" w:cs="Arial"/>
                <w:sz w:val="14"/>
                <w:szCs w:val="14"/>
              </w:rPr>
            </w:pPr>
            <w:r w:rsidRPr="00D657C4">
              <w:rPr>
                <w:rFonts w:ascii="Arial" w:hAnsi="Arial" w:cs="Arial"/>
                <w:sz w:val="14"/>
                <w:szCs w:val="14"/>
              </w:rPr>
              <w:t>January 2nd, 2006</w:t>
            </w:r>
          </w:p>
        </w:tc>
      </w:tr>
    </w:tbl>
    <w:p w14:paraId="167C3FBF" w14:textId="77777777" w:rsidR="00D657C4" w:rsidRDefault="00D657C4"/>
    <w:p w14:paraId="37A635CA" w14:textId="77777777" w:rsidR="00E0321A" w:rsidRDefault="00706BF0" w:rsidP="00E0321A">
      <w:pPr>
        <w:pStyle w:val="Heading1"/>
        <w:widowControl/>
      </w:pPr>
      <w:bookmarkStart w:id="5" w:name="_Toc145305858"/>
      <w:r>
        <w:t>Database</w:t>
      </w:r>
      <w:r w:rsidR="00E0321A">
        <w:t xml:space="preserve"> Architecture</w:t>
      </w:r>
      <w:bookmarkEnd w:id="5"/>
    </w:p>
    <w:p w14:paraId="7E6A5115" w14:textId="77777777" w:rsidR="00E0321A" w:rsidRPr="00E0321A" w:rsidRDefault="00E0321A" w:rsidP="00E0321A">
      <w:pPr>
        <w:rPr>
          <w:b/>
        </w:rPr>
      </w:pPr>
    </w:p>
    <w:p w14:paraId="4FB59681" w14:textId="77777777" w:rsidR="00524920" w:rsidRDefault="005510EE">
      <w:r>
        <w:t>T</w:t>
      </w:r>
      <w:r w:rsidR="000177CC">
        <w:t>o understand the CPDS database architecture, a simple entity relationship diagram (ERD) w</w:t>
      </w:r>
      <w:r w:rsidR="00122F48">
        <w:t xml:space="preserve">ill be used to provide an </w:t>
      </w:r>
      <w:r w:rsidR="000177CC">
        <w:t>architectural overview</w:t>
      </w:r>
      <w:r w:rsidR="00524920">
        <w:t xml:space="preserve"> of the underlying CPDS data</w:t>
      </w:r>
      <w:r w:rsidR="000177CC">
        <w:t xml:space="preserve">. </w:t>
      </w:r>
      <w:r w:rsidR="00524920">
        <w:br/>
      </w:r>
    </w:p>
    <w:p w14:paraId="045BA0B8" w14:textId="77777777" w:rsidR="00524920" w:rsidRDefault="00524920" w:rsidP="00524920">
      <w:pPr>
        <w:pStyle w:val="Heading2"/>
        <w:rPr>
          <w:rStyle w:val="SoDAField"/>
          <w:color w:val="auto"/>
        </w:rPr>
      </w:pPr>
      <w:bookmarkStart w:id="6" w:name="_Toc145305859"/>
      <w:r>
        <w:rPr>
          <w:rStyle w:val="SoDAField"/>
          <w:color w:val="auto"/>
        </w:rPr>
        <w:t>Database ERD</w:t>
      </w:r>
      <w:bookmarkEnd w:id="6"/>
    </w:p>
    <w:p w14:paraId="4A315BC1" w14:textId="77777777" w:rsidR="00791F6E" w:rsidRDefault="00791F6E" w:rsidP="00791F6E"/>
    <w:p w14:paraId="6299DBB2" w14:textId="77777777" w:rsidR="00791F6E" w:rsidRDefault="00791F6E" w:rsidP="00791F6E">
      <w:r>
        <w:t>An ER</w:t>
      </w:r>
      <w:r w:rsidR="00B436AB">
        <w:t xml:space="preserve"> diagram</w:t>
      </w:r>
      <w:r>
        <w:t xml:space="preserve"> provides a high-level description of a conceptual data model.  In the case of the CPDS, the following ER</w:t>
      </w:r>
      <w:r w:rsidR="00B436AB">
        <w:t xml:space="preserve"> diagram</w:t>
      </w:r>
      <w:r>
        <w:t xml:space="preserve"> describes the relationship</w:t>
      </w:r>
      <w:r w:rsidR="00B436AB">
        <w:t>s between</w:t>
      </w:r>
      <w:r>
        <w:t xml:space="preserve"> the tables within the database.  Note that the following architecture applies to both national and state databases.</w:t>
      </w:r>
    </w:p>
    <w:p w14:paraId="438E1AAC" w14:textId="77777777" w:rsidR="00791F6E" w:rsidRDefault="00791F6E" w:rsidP="00791F6E"/>
    <w:p w14:paraId="3DA21E9D" w14:textId="6AB0BB34" w:rsidR="00791F6E" w:rsidRPr="00791F6E" w:rsidRDefault="007D16B3" w:rsidP="00840E12">
      <w:pPr>
        <w:ind w:left="990"/>
      </w:pPr>
      <w:r>
        <w:rPr>
          <w:noProof/>
        </w:rPr>
        <w:lastRenderedPageBreak/>
        <w:drawing>
          <wp:inline distT="0" distB="0" distL="0" distR="0" wp14:anchorId="603BC890" wp14:editId="2314A954">
            <wp:extent cx="489204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040" cy="4533900"/>
                    </a:xfrm>
                    <a:prstGeom prst="rect">
                      <a:avLst/>
                    </a:prstGeom>
                    <a:noFill/>
                    <a:ln>
                      <a:noFill/>
                    </a:ln>
                  </pic:spPr>
                </pic:pic>
              </a:graphicData>
            </a:graphic>
          </wp:inline>
        </w:drawing>
      </w:r>
    </w:p>
    <w:p w14:paraId="0F7D369E" w14:textId="77777777" w:rsidR="00524920" w:rsidRDefault="00840E12" w:rsidP="00524920">
      <w:pPr>
        <w:pStyle w:val="Heading2"/>
      </w:pPr>
      <w:bookmarkStart w:id="7" w:name="_Toc145305860"/>
      <w:r>
        <w:rPr>
          <w:rStyle w:val="SoDAField"/>
          <w:color w:val="auto"/>
        </w:rPr>
        <w:t>Database Support</w:t>
      </w:r>
      <w:bookmarkEnd w:id="7"/>
      <w:r w:rsidR="00524920">
        <w:rPr>
          <w:rStyle w:val="SoDAField"/>
          <w:color w:val="auto"/>
        </w:rPr>
        <w:br/>
      </w:r>
    </w:p>
    <w:p w14:paraId="51A50D1C" w14:textId="77777777" w:rsidR="005510EE" w:rsidRDefault="005510EE" w:rsidP="00791F6E">
      <w:r>
        <w:t>Some of these databases are currently supported by the NRCS.  The tool should ultimately access the authoritative version maintained by the NRCS.</w:t>
      </w:r>
      <w:r>
        <w:br/>
      </w:r>
    </w:p>
    <w:p w14:paraId="43F4D07A" w14:textId="77777777" w:rsidR="00791F6E" w:rsidRDefault="00791F6E" w:rsidP="00791F6E">
      <w:r>
        <w:t>As the CPDS tool becomes widely used</w:t>
      </w:r>
      <w:r w:rsidR="00840E12">
        <w:t>,</w:t>
      </w:r>
      <w:r>
        <w:t xml:space="preserve"> there will be a need for NRCS to continue future support of national, state and </w:t>
      </w:r>
      <w:r w:rsidR="00806B27">
        <w:t>Common Resource A</w:t>
      </w:r>
      <w:r w:rsidR="009B6B13">
        <w:t>rea (</w:t>
      </w:r>
      <w:r>
        <w:t>CRA</w:t>
      </w:r>
      <w:r w:rsidR="009B6B13">
        <w:t>)</w:t>
      </w:r>
      <w:r>
        <w:t xml:space="preserve"> databases. </w:t>
      </w:r>
    </w:p>
    <w:p w14:paraId="21EEA1FA" w14:textId="77777777" w:rsidR="00790EFF" w:rsidRDefault="00790EFF" w:rsidP="00790EFF">
      <w:pPr>
        <w:ind w:left="1080"/>
      </w:pPr>
    </w:p>
    <w:p w14:paraId="5AC8BC80" w14:textId="77777777" w:rsidR="008370FB" w:rsidRDefault="008370FB">
      <w:pPr>
        <w:pStyle w:val="Heading1"/>
      </w:pPr>
      <w:bookmarkStart w:id="8" w:name="archRepresentation"/>
      <w:bookmarkStart w:id="9" w:name="_Toc145305861"/>
      <w:r>
        <w:t>Architectural Representation</w:t>
      </w:r>
      <w:bookmarkEnd w:id="9"/>
      <w:r>
        <w:t xml:space="preserve"> </w:t>
      </w:r>
      <w:bookmarkEnd w:id="8"/>
      <w:r w:rsidR="00DD1560">
        <w:br/>
      </w:r>
    </w:p>
    <w:p w14:paraId="61F45BAE" w14:textId="77777777" w:rsidR="008370FB" w:rsidRDefault="008370FB">
      <w:r>
        <w:t xml:space="preserve">The architecture </w:t>
      </w:r>
      <w:r w:rsidR="00790EFF">
        <w:t xml:space="preserve">of the </w:t>
      </w:r>
      <w:r w:rsidR="00133E9E">
        <w:t>CPDS</w:t>
      </w:r>
      <w:r w:rsidR="00790EFF">
        <w:t xml:space="preserve"> is represented by following these </w:t>
      </w:r>
      <w:r>
        <w:t>six models:</w:t>
      </w:r>
    </w:p>
    <w:p w14:paraId="766E129A" w14:textId="77777777" w:rsidR="008370FB" w:rsidRDefault="007B006C">
      <w:pPr>
        <w:numPr>
          <w:ilvl w:val="0"/>
          <w:numId w:val="3"/>
        </w:numPr>
      </w:pPr>
      <w:r>
        <w:t>Use Case View</w:t>
      </w:r>
    </w:p>
    <w:p w14:paraId="77CC8977" w14:textId="77777777" w:rsidR="008370FB" w:rsidRDefault="008370FB">
      <w:pPr>
        <w:numPr>
          <w:ilvl w:val="0"/>
          <w:numId w:val="3"/>
        </w:numPr>
      </w:pPr>
      <w:r>
        <w:t>L</w:t>
      </w:r>
      <w:r w:rsidR="007B006C">
        <w:t>ogical View</w:t>
      </w:r>
    </w:p>
    <w:p w14:paraId="7CC28D3E" w14:textId="77777777" w:rsidR="008370FB" w:rsidRDefault="007B006C">
      <w:pPr>
        <w:numPr>
          <w:ilvl w:val="0"/>
          <w:numId w:val="3"/>
        </w:numPr>
      </w:pPr>
      <w:r>
        <w:t>User Experience Model</w:t>
      </w:r>
    </w:p>
    <w:p w14:paraId="4EB17CD5" w14:textId="77777777" w:rsidR="008370FB" w:rsidRDefault="0001781B">
      <w:pPr>
        <w:numPr>
          <w:ilvl w:val="0"/>
          <w:numId w:val="3"/>
        </w:numPr>
      </w:pPr>
      <w:r>
        <w:t>Process View</w:t>
      </w:r>
    </w:p>
    <w:p w14:paraId="0A0ED438" w14:textId="77777777" w:rsidR="00D04157" w:rsidRDefault="0001781B" w:rsidP="00D04157">
      <w:pPr>
        <w:numPr>
          <w:ilvl w:val="0"/>
          <w:numId w:val="3"/>
        </w:numPr>
      </w:pPr>
      <w:r>
        <w:t>Deployment View</w:t>
      </w:r>
    </w:p>
    <w:p w14:paraId="75F01DD7" w14:textId="77777777" w:rsidR="008370FB" w:rsidRDefault="008370FB"/>
    <w:p w14:paraId="17B5B579" w14:textId="77777777" w:rsidR="008370FB" w:rsidRDefault="008370FB">
      <w:pPr>
        <w:pStyle w:val="Heading1"/>
        <w:widowControl/>
      </w:pPr>
      <w:bookmarkStart w:id="10" w:name="_Toc145305862"/>
      <w:r>
        <w:t>Architectural Goals</w:t>
      </w:r>
      <w:bookmarkEnd w:id="10"/>
      <w:r w:rsidR="00DD1560">
        <w:br/>
      </w:r>
    </w:p>
    <w:p w14:paraId="30FF99E1" w14:textId="77777777" w:rsidR="008370FB" w:rsidRDefault="00790EFF">
      <w:r>
        <w:t xml:space="preserve">The </w:t>
      </w:r>
      <w:r w:rsidR="00133E9E">
        <w:t>CPDS</w:t>
      </w:r>
      <w:r>
        <w:t xml:space="preserve"> has been created with the following goals in mind</w:t>
      </w:r>
      <w:r w:rsidR="008370FB">
        <w:t>:</w:t>
      </w:r>
    </w:p>
    <w:p w14:paraId="58BF2C0C" w14:textId="77777777" w:rsidR="00790EFF" w:rsidRDefault="00790EFF" w:rsidP="00790EFF">
      <w:pPr>
        <w:numPr>
          <w:ilvl w:val="0"/>
          <w:numId w:val="8"/>
        </w:numPr>
      </w:pPr>
      <w:r>
        <w:t xml:space="preserve">To help agricultural producers and soil conservationists in identifying and reviewing current resource </w:t>
      </w:r>
      <w:r>
        <w:lastRenderedPageBreak/>
        <w:t>conc</w:t>
      </w:r>
      <w:r w:rsidR="00B87C3D">
        <w:t>erns in a given field</w:t>
      </w:r>
      <w:r w:rsidR="006E31C2">
        <w:t>.</w:t>
      </w:r>
    </w:p>
    <w:p w14:paraId="3909A3FF" w14:textId="77777777" w:rsidR="008370FB" w:rsidRDefault="00790EFF">
      <w:pPr>
        <w:numPr>
          <w:ilvl w:val="0"/>
          <w:numId w:val="8"/>
        </w:numPr>
      </w:pPr>
      <w:r>
        <w:t>To find the best possible</w:t>
      </w:r>
      <w:r w:rsidR="00814DB7">
        <w:t xml:space="preserve"> set of</w:t>
      </w:r>
      <w:r>
        <w:t xml:space="preserve"> conservations practices that can be used to address the resource concerns</w:t>
      </w:r>
      <w:r w:rsidR="006E31C2">
        <w:t>.</w:t>
      </w:r>
    </w:p>
    <w:p w14:paraId="41E54D18" w14:textId="77777777" w:rsidR="008A7ECD" w:rsidRDefault="00790EFF" w:rsidP="00790EFF">
      <w:pPr>
        <w:numPr>
          <w:ilvl w:val="0"/>
          <w:numId w:val="8"/>
        </w:numPr>
      </w:pPr>
      <w:r>
        <w:t>To create a set of management system alternatives and to fa</w:t>
      </w:r>
      <w:r w:rsidR="006E31C2">
        <w:t xml:space="preserve">cilitate the selection </w:t>
      </w:r>
      <w:r>
        <w:t xml:space="preserve">of </w:t>
      </w:r>
      <w:r w:rsidR="006E31C2">
        <w:t xml:space="preserve">the best alternative </w:t>
      </w:r>
      <w:r>
        <w:t>for the current field</w:t>
      </w:r>
      <w:r w:rsidR="006E31C2">
        <w:t>.</w:t>
      </w:r>
    </w:p>
    <w:p w14:paraId="14CB7B4C" w14:textId="77777777" w:rsidR="00814DB7" w:rsidRDefault="00814DB7" w:rsidP="00790EFF">
      <w:pPr>
        <w:numPr>
          <w:ilvl w:val="0"/>
          <w:numId w:val="8"/>
        </w:numPr>
      </w:pPr>
      <w:r>
        <w:t xml:space="preserve">To </w:t>
      </w:r>
      <w:r w:rsidR="00E7144E">
        <w:t>record</w:t>
      </w:r>
      <w:r>
        <w:t xml:space="preserve"> the flow of the decision as part of</w:t>
      </w:r>
      <w:r w:rsidRPr="00814DB7">
        <w:t xml:space="preserve"> National Environmental Policy Act</w:t>
      </w:r>
      <w:r>
        <w:t xml:space="preserve"> (NEPA) documentation</w:t>
      </w:r>
      <w:r w:rsidR="006E31C2">
        <w:t>.</w:t>
      </w:r>
    </w:p>
    <w:p w14:paraId="5D45C376" w14:textId="77777777" w:rsidR="008A7ECD" w:rsidRDefault="008A7ECD" w:rsidP="008A7ECD"/>
    <w:p w14:paraId="58687030" w14:textId="77777777" w:rsidR="008A7ECD" w:rsidRDefault="008A7ECD" w:rsidP="008A7ECD">
      <w:pPr>
        <w:pStyle w:val="Heading1"/>
        <w:widowControl/>
      </w:pPr>
      <w:bookmarkStart w:id="11" w:name="_Toc145305863"/>
      <w:r>
        <w:t>Software Dependencies</w:t>
      </w:r>
      <w:bookmarkEnd w:id="11"/>
      <w:r w:rsidR="00DD1560">
        <w:br/>
      </w:r>
    </w:p>
    <w:p w14:paraId="39A4D7FA" w14:textId="77777777" w:rsidR="008370FB" w:rsidRDefault="00794EA1">
      <w:r>
        <w:t xml:space="preserve">The </w:t>
      </w:r>
      <w:r w:rsidR="008A7ECD">
        <w:t xml:space="preserve">CPDS Tool </w:t>
      </w:r>
      <w:r w:rsidR="00550F8A">
        <w:t>uses</w:t>
      </w:r>
      <w:r>
        <w:t xml:space="preserve"> the following</w:t>
      </w:r>
      <w:r w:rsidR="00550F8A">
        <w:t xml:space="preserve"> </w:t>
      </w:r>
      <w:r w:rsidR="00814DB7">
        <w:t>technologies</w:t>
      </w:r>
      <w:r w:rsidR="008370FB">
        <w:t xml:space="preserve">: </w:t>
      </w:r>
    </w:p>
    <w:p w14:paraId="03FE52F0" w14:textId="77777777" w:rsidR="008370FB" w:rsidRDefault="0092681A">
      <w:pPr>
        <w:numPr>
          <w:ilvl w:val="0"/>
          <w:numId w:val="10"/>
        </w:numPr>
      </w:pPr>
      <w:r>
        <w:t>Tomcat 5.0</w:t>
      </w:r>
      <w:r w:rsidR="00794EA1">
        <w:t xml:space="preserve"> JSP </w:t>
      </w:r>
      <w:r w:rsidR="007B07C3">
        <w:t xml:space="preserve">and Servlet </w:t>
      </w:r>
      <w:r w:rsidR="00794EA1">
        <w:t>container</w:t>
      </w:r>
      <w:r w:rsidR="008370FB">
        <w:t xml:space="preserve"> </w:t>
      </w:r>
    </w:p>
    <w:p w14:paraId="4EC06EBE" w14:textId="77777777" w:rsidR="008370FB" w:rsidRDefault="00076036">
      <w:pPr>
        <w:numPr>
          <w:ilvl w:val="0"/>
          <w:numId w:val="10"/>
        </w:numPr>
      </w:pPr>
      <w:r>
        <w:t>MySQL</w:t>
      </w:r>
      <w:r w:rsidR="00794EA1">
        <w:t xml:space="preserve"> Database</w:t>
      </w:r>
      <w:r w:rsidR="00F726B5">
        <w:t xml:space="preserve"> v</w:t>
      </w:r>
      <w:r w:rsidR="00F726B5" w:rsidRPr="00F726B5">
        <w:t>4.0.12-nt</w:t>
      </w:r>
    </w:p>
    <w:p w14:paraId="476559A5" w14:textId="77777777" w:rsidR="008370FB" w:rsidRDefault="008370FB"/>
    <w:p w14:paraId="162CFAFE" w14:textId="77777777" w:rsidR="008370FB" w:rsidRDefault="00814DB7">
      <w:r>
        <w:t>Tomc</w:t>
      </w:r>
      <w:r w:rsidR="0002411F">
        <w:t>at 5.0</w:t>
      </w:r>
      <w:r w:rsidR="008370FB">
        <w:t xml:space="preserve"> implem</w:t>
      </w:r>
      <w:r w:rsidR="00794EA1">
        <w:t>ents the</w:t>
      </w:r>
      <w:r w:rsidR="00F726B5" w:rsidRPr="00F726B5">
        <w:t xml:space="preserve"> </w:t>
      </w:r>
      <w:r w:rsidR="00F726B5">
        <w:t>Servlet 2.4 and Java</w:t>
      </w:r>
      <w:r>
        <w:t xml:space="preserve"> </w:t>
      </w:r>
      <w:r w:rsidR="00F726B5">
        <w:t>Server Pages 2.0 specifications</w:t>
      </w:r>
      <w:r w:rsidR="00794EA1">
        <w:t>.</w:t>
      </w:r>
    </w:p>
    <w:p w14:paraId="56A592E7" w14:textId="77777777" w:rsidR="008370FB" w:rsidRDefault="008370FB"/>
    <w:p w14:paraId="29017D57" w14:textId="77777777" w:rsidR="008370FB" w:rsidRDefault="00794EA1">
      <w:r>
        <w:t xml:space="preserve">This </w:t>
      </w:r>
      <w:r w:rsidR="00580B4F">
        <w:t>application</w:t>
      </w:r>
      <w:r>
        <w:t xml:space="preserve"> has been created as a self-contained </w:t>
      </w:r>
      <w:r w:rsidR="00580B4F">
        <w:t>entity</w:t>
      </w:r>
      <w:r>
        <w:t>.  Integration as a part of a greater system</w:t>
      </w:r>
      <w:r w:rsidR="000609FF">
        <w:t xml:space="preserve"> (the Conservation Planning Support System)</w:t>
      </w:r>
      <w:r>
        <w:t xml:space="preserve"> wil</w:t>
      </w:r>
      <w:r w:rsidR="00EF3B48">
        <w:t xml:space="preserve">l </w:t>
      </w:r>
      <w:r w:rsidR="00071351">
        <w:t>happen in the future and the glue will be XML.</w:t>
      </w:r>
    </w:p>
    <w:p w14:paraId="393228C8" w14:textId="77777777" w:rsidR="008370FB" w:rsidRDefault="008370FB"/>
    <w:p w14:paraId="545340A5" w14:textId="77777777" w:rsidR="00F131AD" w:rsidRDefault="00286075" w:rsidP="00286075">
      <w:r>
        <w:t xml:space="preserve">Database access is done at the DB engine level.  </w:t>
      </w:r>
      <w:r w:rsidR="00EA331A">
        <w:t xml:space="preserve">MySQL </w:t>
      </w:r>
      <w:r>
        <w:t>is being used as the database engine.</w:t>
      </w:r>
      <w:bookmarkStart w:id="12" w:name="_Use-Case_View"/>
      <w:bookmarkEnd w:id="12"/>
    </w:p>
    <w:p w14:paraId="18E3D86E" w14:textId="77777777" w:rsidR="00F131AD" w:rsidRDefault="00F131AD" w:rsidP="00286075"/>
    <w:p w14:paraId="77F2A94F" w14:textId="77777777" w:rsidR="008370FB" w:rsidRDefault="008370FB" w:rsidP="005F59EE">
      <w:pPr>
        <w:pStyle w:val="Heading1"/>
      </w:pPr>
      <w:bookmarkStart w:id="13" w:name="_Toc145305864"/>
      <w:r w:rsidRPr="00286075">
        <w:rPr>
          <w:rStyle w:val="Heading1Char"/>
        </w:rPr>
        <w:t>Use-Case View</w:t>
      </w:r>
      <w:bookmarkEnd w:id="13"/>
      <w:r w:rsidR="00DD1560">
        <w:rPr>
          <w:rStyle w:val="Heading1Char"/>
        </w:rPr>
        <w:br/>
      </w:r>
    </w:p>
    <w:p w14:paraId="33562221" w14:textId="77777777" w:rsidR="008370FB" w:rsidRDefault="004F4832">
      <w:r>
        <w:t xml:space="preserve">The functionality of the </w:t>
      </w:r>
      <w:r w:rsidR="00133E9E">
        <w:t>CPDS</w:t>
      </w:r>
      <w:r w:rsidR="006A0712">
        <w:t xml:space="preserve"> can be summarized with the following use cases:</w:t>
      </w:r>
    </w:p>
    <w:p w14:paraId="0A680B28" w14:textId="561C69BB" w:rsidR="004F4832" w:rsidRDefault="007D16B3" w:rsidP="004F4832">
      <w:r>
        <w:rPr>
          <w:noProof/>
        </w:rPr>
        <mc:AlternateContent>
          <mc:Choice Requires="wpc">
            <w:drawing>
              <wp:inline distT="0" distB="0" distL="0" distR="0" wp14:anchorId="25ACF502" wp14:editId="1045856D">
                <wp:extent cx="5867400" cy="3581400"/>
                <wp:effectExtent l="0" t="0" r="0" b="0"/>
                <wp:docPr id="15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1" name="Group 9"/>
                        <wpg:cNvGrpSpPr>
                          <a:grpSpLocks/>
                        </wpg:cNvGrpSpPr>
                        <wpg:grpSpPr bwMode="auto">
                          <a:xfrm>
                            <a:off x="4951095" y="2811145"/>
                            <a:ext cx="200025" cy="389255"/>
                            <a:chOff x="432" y="3504"/>
                            <a:chExt cx="192" cy="384"/>
                          </a:xfrm>
                        </wpg:grpSpPr>
                        <wps:wsp>
                          <wps:cNvPr id="132" name="Oval 10"/>
                          <wps:cNvSpPr>
                            <a:spLocks noChangeArrowheads="1"/>
                          </wps:cNvSpPr>
                          <wps:spPr bwMode="auto">
                            <a:xfrm>
                              <a:off x="480" y="3504"/>
                              <a:ext cx="96" cy="96"/>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33" name="Line 11"/>
                          <wps:cNvCnPr>
                            <a:cxnSpLocks noChangeShapeType="1"/>
                          </wps:cNvCnPr>
                          <wps:spPr bwMode="auto">
                            <a:xfrm>
                              <a:off x="528" y="3600"/>
                              <a:ext cx="0"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2"/>
                          <wps:cNvCnPr>
                            <a:cxnSpLocks noChangeShapeType="1"/>
                          </wps:cNvCnPr>
                          <wps:spPr bwMode="auto">
                            <a:xfrm flipH="1">
                              <a:off x="432" y="3792"/>
                              <a:ext cx="96"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3"/>
                          <wps:cNvCnPr>
                            <a:cxnSpLocks noChangeShapeType="1"/>
                          </wps:cNvCnPr>
                          <wps:spPr bwMode="auto">
                            <a:xfrm>
                              <a:off x="528" y="3792"/>
                              <a:ext cx="96"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14"/>
                          <wps:cNvCnPr>
                            <a:cxnSpLocks noChangeShapeType="1"/>
                          </wps:cNvCnPr>
                          <wps:spPr bwMode="auto">
                            <a:xfrm>
                              <a:off x="432" y="3648"/>
                              <a:ext cx="1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37" name="Group 16"/>
                        <wpg:cNvGrpSpPr>
                          <a:grpSpLocks/>
                        </wpg:cNvGrpSpPr>
                        <wpg:grpSpPr bwMode="auto">
                          <a:xfrm>
                            <a:off x="4658995" y="1466215"/>
                            <a:ext cx="832485" cy="762000"/>
                            <a:chOff x="36" y="636"/>
                            <a:chExt cx="600" cy="452"/>
                          </a:xfrm>
                        </wpg:grpSpPr>
                        <wpg:grpSp>
                          <wpg:cNvPr id="138" name="Group 17"/>
                          <wpg:cNvGrpSpPr>
                            <a:grpSpLocks/>
                          </wpg:cNvGrpSpPr>
                          <wpg:grpSpPr bwMode="auto">
                            <a:xfrm>
                              <a:off x="264" y="636"/>
                              <a:ext cx="144" cy="240"/>
                              <a:chOff x="432" y="3504"/>
                              <a:chExt cx="192" cy="384"/>
                            </a:xfrm>
                          </wpg:grpSpPr>
                          <wps:wsp>
                            <wps:cNvPr id="139" name="Oval 18"/>
                            <wps:cNvSpPr>
                              <a:spLocks noChangeArrowheads="1"/>
                            </wps:cNvSpPr>
                            <wps:spPr bwMode="auto">
                              <a:xfrm>
                                <a:off x="480" y="3504"/>
                                <a:ext cx="96" cy="96"/>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40" name="Line 19"/>
                            <wps:cNvCnPr>
                              <a:cxnSpLocks noChangeShapeType="1"/>
                            </wps:cNvCnPr>
                            <wps:spPr bwMode="auto">
                              <a:xfrm>
                                <a:off x="528" y="3600"/>
                                <a:ext cx="0"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20"/>
                            <wps:cNvCnPr>
                              <a:cxnSpLocks noChangeShapeType="1"/>
                            </wps:cNvCnPr>
                            <wps:spPr bwMode="auto">
                              <a:xfrm flipH="1">
                                <a:off x="432" y="3792"/>
                                <a:ext cx="96"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21"/>
                            <wps:cNvCnPr>
                              <a:cxnSpLocks noChangeShapeType="1"/>
                            </wps:cNvCnPr>
                            <wps:spPr bwMode="auto">
                              <a:xfrm>
                                <a:off x="528" y="3792"/>
                                <a:ext cx="96"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22"/>
                            <wps:cNvCnPr>
                              <a:cxnSpLocks noChangeShapeType="1"/>
                            </wps:cNvCnPr>
                            <wps:spPr bwMode="auto">
                              <a:xfrm>
                                <a:off x="432" y="3648"/>
                                <a:ext cx="1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4" name="Text Box 23"/>
                          <wps:cNvSpPr txBox="1">
                            <a:spLocks noChangeArrowheads="1"/>
                          </wps:cNvSpPr>
                          <wps:spPr bwMode="auto">
                            <a:xfrm>
                              <a:off x="36" y="876"/>
                              <a:ext cx="600" cy="2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12F2" w14:textId="77777777" w:rsidR="00BB04A1" w:rsidRPr="0006486D" w:rsidRDefault="00BB04A1" w:rsidP="004F4832">
                                <w:pPr>
                                  <w:adjustRightInd w:val="0"/>
                                  <w:jc w:val="center"/>
                                  <w:rPr>
                                    <w:rFonts w:ascii="Arial" w:hAnsi="Arial" w:cs="Arial"/>
                                    <w:color w:val="000000"/>
                                    <w:sz w:val="15"/>
                                    <w:szCs w:val="16"/>
                                  </w:rPr>
                                </w:pPr>
                                <w:r w:rsidRPr="0006486D">
                                  <w:rPr>
                                    <w:rFonts w:ascii="Arial" w:hAnsi="Arial" w:cs="Arial"/>
                                    <w:color w:val="000000"/>
                                    <w:sz w:val="15"/>
                                    <w:szCs w:val="16"/>
                                  </w:rPr>
                                  <w:t xml:space="preserve">Soil </w:t>
                                </w:r>
                              </w:p>
                              <w:p w14:paraId="3C4C9E03" w14:textId="77777777" w:rsidR="00BB04A1" w:rsidRPr="0006486D" w:rsidRDefault="00BB04A1" w:rsidP="004F4832">
                                <w:pPr>
                                  <w:adjustRightInd w:val="0"/>
                                  <w:jc w:val="center"/>
                                  <w:rPr>
                                    <w:rFonts w:ascii="Arial" w:hAnsi="Arial" w:cs="Arial"/>
                                    <w:color w:val="000000"/>
                                    <w:sz w:val="15"/>
                                    <w:szCs w:val="16"/>
                                  </w:rPr>
                                </w:pPr>
                                <w:r w:rsidRPr="0006486D">
                                  <w:rPr>
                                    <w:rFonts w:ascii="Arial" w:hAnsi="Arial" w:cs="Arial"/>
                                    <w:color w:val="000000"/>
                                    <w:sz w:val="15"/>
                                    <w:szCs w:val="16"/>
                                  </w:rPr>
                                  <w:t>Conservationist</w:t>
                                </w:r>
                              </w:p>
                            </w:txbxContent>
                          </wps:txbx>
                          <wps:bodyPr rot="0" vert="horz" wrap="square" lIns="80110" tIns="40055" rIns="80110" bIns="40055" anchor="t" anchorCtr="0" upright="1">
                            <a:noAutofit/>
                          </wps:bodyPr>
                        </wps:wsp>
                      </wpg:wgp>
                      <wps:wsp>
                        <wps:cNvPr id="145" name="AutoShape 59"/>
                        <wps:cNvSpPr>
                          <a:spLocks/>
                        </wps:cNvSpPr>
                        <wps:spPr bwMode="auto">
                          <a:xfrm>
                            <a:off x="4114800" y="220980"/>
                            <a:ext cx="732790" cy="3131820"/>
                          </a:xfrm>
                          <a:prstGeom prst="rightBrace">
                            <a:avLst>
                              <a:gd name="adj1" fmla="val 3561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4"/>
                        <wps:cNvSpPr>
                          <a:spLocks noChangeArrowheads="1"/>
                        </wps:cNvSpPr>
                        <wps:spPr bwMode="auto">
                          <a:xfrm>
                            <a:off x="990600" y="154305"/>
                            <a:ext cx="3124200" cy="327469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wps:wsp>
                        <wps:cNvPr id="147" name="Oval 5"/>
                        <wps:cNvSpPr>
                          <a:spLocks noChangeArrowheads="1"/>
                        </wps:cNvSpPr>
                        <wps:spPr bwMode="auto">
                          <a:xfrm>
                            <a:off x="2438400" y="609600"/>
                            <a:ext cx="1371600" cy="499745"/>
                          </a:xfrm>
                          <a:prstGeom prst="ellipse">
                            <a:avLst/>
                          </a:prstGeom>
                          <a:solidFill>
                            <a:srgbClr val="FFFFFF"/>
                          </a:solidFill>
                          <a:ln w="9525">
                            <a:solidFill>
                              <a:srgbClr val="000000"/>
                            </a:solidFill>
                            <a:round/>
                            <a:headEnd/>
                            <a:tailEnd/>
                          </a:ln>
                          <a:effectLst>
                            <a:outerShdw dist="28398" dir="3806097" algn="ctr" rotWithShape="0">
                              <a:srgbClr val="808080">
                                <a:alpha val="50000"/>
                              </a:srgbClr>
                            </a:outerShdw>
                          </a:effectLst>
                        </wps:spPr>
                        <wps:txbx>
                          <w:txbxContent>
                            <w:p w14:paraId="5A1E1039" w14:textId="77777777" w:rsidR="00BB04A1" w:rsidRPr="0006486D" w:rsidRDefault="00BB04A1" w:rsidP="004F4832">
                              <w:pPr>
                                <w:jc w:val="center"/>
                                <w:rPr>
                                  <w:szCs w:val="22"/>
                                </w:rPr>
                              </w:pPr>
                              <w:r>
                                <w:rPr>
                                  <w:szCs w:val="22"/>
                                </w:rPr>
                                <w:t>Create Farm</w:t>
                              </w:r>
                            </w:p>
                          </w:txbxContent>
                        </wps:txbx>
                        <wps:bodyPr rot="0" vert="horz" wrap="square" lIns="80110" tIns="40055" rIns="80110" bIns="40055" anchor="t" anchorCtr="0" upright="1">
                          <a:noAutofit/>
                        </wps:bodyPr>
                      </wps:wsp>
                      <wps:wsp>
                        <wps:cNvPr id="148" name="Text Box 29"/>
                        <wps:cNvSpPr txBox="1">
                          <a:spLocks noChangeArrowheads="1"/>
                        </wps:cNvSpPr>
                        <wps:spPr bwMode="auto">
                          <a:xfrm>
                            <a:off x="1219200" y="152400"/>
                            <a:ext cx="24968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AFAA0" w14:textId="77777777" w:rsidR="00BB04A1" w:rsidRPr="0006486D" w:rsidRDefault="00BB04A1" w:rsidP="004F4832">
                              <w:pPr>
                                <w:jc w:val="center"/>
                                <w:rPr>
                                  <w:b/>
                                  <w:sz w:val="18"/>
                                </w:rPr>
                              </w:pPr>
                              <w:r>
                                <w:rPr>
                                  <w:b/>
                                  <w:sz w:val="18"/>
                                </w:rPr>
                                <w:t>CPDS</w:t>
                              </w:r>
                              <w:r w:rsidRPr="0006486D">
                                <w:rPr>
                                  <w:b/>
                                  <w:sz w:val="18"/>
                                </w:rPr>
                                <w:t xml:space="preserve"> System Use Case View</w:t>
                              </w:r>
                            </w:p>
                          </w:txbxContent>
                        </wps:txbx>
                        <wps:bodyPr rot="0" vert="horz" wrap="square" lIns="80110" tIns="40055" rIns="80110" bIns="40055" anchor="t" anchorCtr="0" upright="1">
                          <a:noAutofit/>
                        </wps:bodyPr>
                      </wps:wsp>
                      <wps:wsp>
                        <wps:cNvPr id="149" name="Oval 35"/>
                        <wps:cNvSpPr>
                          <a:spLocks noChangeArrowheads="1"/>
                        </wps:cNvSpPr>
                        <wps:spPr bwMode="auto">
                          <a:xfrm>
                            <a:off x="1219200" y="1219200"/>
                            <a:ext cx="1227455" cy="499110"/>
                          </a:xfrm>
                          <a:prstGeom prst="ellipse">
                            <a:avLst/>
                          </a:prstGeom>
                          <a:solidFill>
                            <a:srgbClr val="FFFFFF"/>
                          </a:solidFill>
                          <a:ln w="9525">
                            <a:solidFill>
                              <a:srgbClr val="000000"/>
                            </a:solidFill>
                            <a:round/>
                            <a:headEnd/>
                            <a:tailEnd/>
                          </a:ln>
                          <a:effectLst>
                            <a:outerShdw dist="28398" dir="3806097" algn="ctr" rotWithShape="0">
                              <a:srgbClr val="808080">
                                <a:alpha val="50000"/>
                              </a:srgbClr>
                            </a:outerShdw>
                          </a:effectLst>
                        </wps:spPr>
                        <wps:txbx>
                          <w:txbxContent>
                            <w:p w14:paraId="59B76B16" w14:textId="77777777" w:rsidR="00BB04A1" w:rsidRPr="0006486D" w:rsidRDefault="00BB04A1" w:rsidP="004F4832">
                              <w:pPr>
                                <w:jc w:val="center"/>
                                <w:rPr>
                                  <w:szCs w:val="22"/>
                                </w:rPr>
                              </w:pPr>
                              <w:r>
                                <w:rPr>
                                  <w:szCs w:val="22"/>
                                </w:rPr>
                                <w:t xml:space="preserve">Define </w:t>
                              </w:r>
                              <w:r w:rsidRPr="0006486D">
                                <w:rPr>
                                  <w:szCs w:val="22"/>
                                </w:rPr>
                                <w:t>Field</w:t>
                              </w:r>
                            </w:p>
                          </w:txbxContent>
                        </wps:txbx>
                        <wps:bodyPr rot="0" vert="horz" wrap="square" lIns="80110" tIns="40055" rIns="80110" bIns="40055" anchor="t" anchorCtr="0" upright="1">
                          <a:noAutofit/>
                        </wps:bodyPr>
                      </wps:wsp>
                      <wps:wsp>
                        <wps:cNvPr id="151" name="Oval 38"/>
                        <wps:cNvSpPr>
                          <a:spLocks noChangeArrowheads="1"/>
                        </wps:cNvSpPr>
                        <wps:spPr bwMode="auto">
                          <a:xfrm>
                            <a:off x="2438400" y="1752600"/>
                            <a:ext cx="1371600" cy="685800"/>
                          </a:xfrm>
                          <a:prstGeom prst="ellipse">
                            <a:avLst/>
                          </a:prstGeom>
                          <a:solidFill>
                            <a:srgbClr val="FFFFFF"/>
                          </a:solidFill>
                          <a:ln w="9525">
                            <a:solidFill>
                              <a:srgbClr val="000000"/>
                            </a:solidFill>
                            <a:round/>
                            <a:headEnd/>
                            <a:tailEnd/>
                          </a:ln>
                          <a:effectLst>
                            <a:outerShdw dist="28398" dir="3806097" algn="ctr" rotWithShape="0">
                              <a:srgbClr val="808080">
                                <a:alpha val="50000"/>
                              </a:srgbClr>
                            </a:outerShdw>
                          </a:effectLst>
                        </wps:spPr>
                        <wps:txbx>
                          <w:txbxContent>
                            <w:p w14:paraId="04D51934" w14:textId="77777777" w:rsidR="00BB04A1" w:rsidRPr="0006486D" w:rsidRDefault="00BB04A1" w:rsidP="004F4832">
                              <w:pPr>
                                <w:jc w:val="center"/>
                                <w:rPr>
                                  <w:szCs w:val="22"/>
                                </w:rPr>
                              </w:pPr>
                              <w:r>
                                <w:rPr>
                                  <w:szCs w:val="22"/>
                                </w:rPr>
                                <w:t>Create</w:t>
                              </w:r>
                              <w:r w:rsidRPr="0006486D">
                                <w:rPr>
                                  <w:szCs w:val="22"/>
                                </w:rPr>
                                <w:t xml:space="preserve"> </w:t>
                              </w:r>
                              <w:r>
                                <w:rPr>
                                  <w:szCs w:val="22"/>
                                </w:rPr>
                                <w:t xml:space="preserve">Resource </w:t>
                              </w:r>
                              <w:r w:rsidRPr="0006486D">
                                <w:rPr>
                                  <w:szCs w:val="22"/>
                                </w:rPr>
                                <w:t>Management System</w:t>
                              </w:r>
                            </w:p>
                          </w:txbxContent>
                        </wps:txbx>
                        <wps:bodyPr rot="0" vert="horz" wrap="square" lIns="80110" tIns="40055" rIns="80110" bIns="40055" anchor="t" anchorCtr="0" upright="1">
                          <a:noAutofit/>
                        </wps:bodyPr>
                      </wps:wsp>
                      <wps:wsp>
                        <wps:cNvPr id="152" name="Oval 40"/>
                        <wps:cNvSpPr>
                          <a:spLocks noChangeArrowheads="1"/>
                        </wps:cNvSpPr>
                        <wps:spPr bwMode="auto">
                          <a:xfrm>
                            <a:off x="1524000" y="2514600"/>
                            <a:ext cx="1295400" cy="533400"/>
                          </a:xfrm>
                          <a:prstGeom prst="ellipse">
                            <a:avLst/>
                          </a:prstGeom>
                          <a:solidFill>
                            <a:srgbClr val="FFFFFF"/>
                          </a:solidFill>
                          <a:ln w="9525">
                            <a:solidFill>
                              <a:srgbClr val="000000"/>
                            </a:solidFill>
                            <a:round/>
                            <a:headEnd/>
                            <a:tailEnd/>
                          </a:ln>
                          <a:effectLst>
                            <a:outerShdw dist="28398" dir="3806097" algn="ctr" rotWithShape="0">
                              <a:srgbClr val="808080">
                                <a:alpha val="50000"/>
                              </a:srgbClr>
                            </a:outerShdw>
                          </a:effectLst>
                        </wps:spPr>
                        <wps:txbx>
                          <w:txbxContent>
                            <w:p w14:paraId="40A1DEDB" w14:textId="77777777" w:rsidR="00BB04A1" w:rsidRPr="0006486D" w:rsidRDefault="00BB04A1" w:rsidP="004F4832">
                              <w:pPr>
                                <w:jc w:val="center"/>
                                <w:rPr>
                                  <w:szCs w:val="22"/>
                                </w:rPr>
                              </w:pPr>
                              <w:r>
                                <w:rPr>
                                  <w:szCs w:val="22"/>
                                </w:rPr>
                                <w:t>Create Report</w:t>
                              </w:r>
                            </w:p>
                          </w:txbxContent>
                        </wps:txbx>
                        <wps:bodyPr rot="0" vert="horz" wrap="square" lIns="80110" tIns="40055" rIns="80110" bIns="40055" anchor="t" anchorCtr="0" upright="1">
                          <a:noAutofit/>
                        </wps:bodyPr>
                      </wps:wsp>
                      <wps:wsp>
                        <wps:cNvPr id="153" name="Line 24"/>
                        <wps:cNvCnPr>
                          <a:cxnSpLocks noChangeShapeType="1"/>
                        </wps:cNvCnPr>
                        <wps:spPr bwMode="auto">
                          <a:xfrm flipV="1">
                            <a:off x="5051425" y="2277745"/>
                            <a:ext cx="635" cy="499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5"/>
                        <wps:cNvSpPr txBox="1">
                          <a:spLocks noChangeArrowheads="1"/>
                        </wps:cNvSpPr>
                        <wps:spPr bwMode="auto">
                          <a:xfrm>
                            <a:off x="4572000" y="3132455"/>
                            <a:ext cx="908685" cy="372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A44C3" w14:textId="77777777" w:rsidR="00BB04A1" w:rsidRPr="0006486D" w:rsidRDefault="00BB04A1" w:rsidP="004F4832">
                              <w:pPr>
                                <w:adjustRightInd w:val="0"/>
                                <w:jc w:val="center"/>
                                <w:rPr>
                                  <w:rFonts w:ascii="Arial" w:hAnsi="Arial" w:cs="Arial"/>
                                  <w:color w:val="000000"/>
                                  <w:sz w:val="15"/>
                                  <w:szCs w:val="16"/>
                                </w:rPr>
                              </w:pPr>
                              <w:r w:rsidRPr="0006486D">
                                <w:rPr>
                                  <w:rFonts w:ascii="Arial" w:hAnsi="Arial" w:cs="Arial"/>
                                  <w:color w:val="000000"/>
                                  <w:sz w:val="15"/>
                                  <w:szCs w:val="16"/>
                                </w:rPr>
                                <w:t>Decision</w:t>
                              </w:r>
                            </w:p>
                            <w:p w14:paraId="49CCC70E" w14:textId="77777777" w:rsidR="00BB04A1" w:rsidRPr="0006486D" w:rsidRDefault="00BB04A1" w:rsidP="004F4832">
                              <w:pPr>
                                <w:adjustRightInd w:val="0"/>
                                <w:jc w:val="center"/>
                                <w:rPr>
                                  <w:rFonts w:ascii="Arial" w:hAnsi="Arial" w:cs="Arial"/>
                                  <w:color w:val="000000"/>
                                  <w:sz w:val="15"/>
                                  <w:szCs w:val="16"/>
                                </w:rPr>
                              </w:pPr>
                              <w:r w:rsidRPr="0006486D">
                                <w:rPr>
                                  <w:rFonts w:ascii="Arial" w:hAnsi="Arial" w:cs="Arial"/>
                                  <w:color w:val="000000"/>
                                  <w:sz w:val="15"/>
                                  <w:szCs w:val="16"/>
                                </w:rPr>
                                <w:t>Maker</w:t>
                              </w:r>
                            </w:p>
                          </w:txbxContent>
                        </wps:txbx>
                        <wps:bodyPr rot="0" vert="horz" wrap="square" lIns="80110" tIns="40055" rIns="80110" bIns="40055" anchor="t" anchorCtr="0" upright="1">
                          <a:noAutofit/>
                        </wps:bodyPr>
                      </wps:wsp>
                    </wpc:wpc>
                  </a:graphicData>
                </a:graphic>
              </wp:inline>
            </w:drawing>
          </mc:Choice>
          <mc:Fallback>
            <w:pict>
              <v:group w14:anchorId="25ACF502" id="Canvas 2" o:spid="_x0000_s1041" editas="canvas" style="width:462pt;height:282pt;mso-position-horizontal-relative:char;mso-position-vertical-relative:line" coordsize="58674,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">
                <v:shape id="_x0000_s1042" type="#_x0000_t75" style="position:absolute;width:58674;height:35814;visibility:visible;mso-wrap-style:square">
                  <v:fill o:detectmouseclick="t"/>
                  <v:path o:connecttype="none"/>
                </v:shape>
                <v:group id="Group 9" o:spid="_x0000_s1043" style="position:absolute;left:49510;top:28111;width:2001;height:3893" coordorigin="432,3504" coordsize="1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oval id="Oval 10" o:spid="_x0000_s1044" style="position:absolute;left:480;top:3504;width:96;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"/>
                  <v:line id="Line 11" o:spid="_x0000_s1045" style="position:absolute;visibility:visible;mso-wrap-style:square" from="528,3600" to="528,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line id="Line 12" o:spid="_x0000_s1046" style="position:absolute;flip:x;visibility:visible;mso-wrap-style:square" from="432,3792" to="52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"/>
                  <v:line id="Line 13" o:spid="_x0000_s1047" style="position:absolute;visibility:visible;mso-wrap-style:square" from="528,3792" to="624,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14" o:spid="_x0000_s1048" style="position:absolute;visibility:visible;mso-wrap-style:square" from="432,3648" to="624,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group>
                <v:group id="Group 16" o:spid="_x0000_s1049" style="position:absolute;left:46589;top:14662;width:8325;height:7620" coordorigin="36,636" coordsize="600,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7" o:spid="_x0000_s1050" style="position:absolute;left:264;top:636;width:144;height:240" coordorigin="432,3504" coordsize="1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8" o:spid="_x0000_s1051" style="position:absolute;left:480;top:3504;width:96;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"/>
                    <v:line id="Line 19" o:spid="_x0000_s1052" style="position:absolute;visibility:visible;mso-wrap-style:square" from="528,3600" to="528,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20" o:spid="_x0000_s1053" style="position:absolute;flip:x;visibility:visible;mso-wrap-style:square" from="432,3792" to="52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21" o:spid="_x0000_s1054" style="position:absolute;visibility:visible;mso-wrap-style:square" from="528,3792" to="624,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line id="Line 22" o:spid="_x0000_s1055" style="position:absolute;visibility:visible;mso-wrap-style:square" from="432,3648" to="624,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group>
                  <v:shape id="Text Box 23" o:spid="_x0000_s1056" type="#_x0000_t202" style="position:absolute;left:36;top:876;width:60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" filled="f" fillcolor="#bbe0e3" stroked="f">
                    <v:textbox inset="2.22528mm,1.1126mm,2.22528mm,1.1126mm">
                      <w:txbxContent>
                        <w:p w14:paraId="3F7D12F2" w14:textId="77777777" w:rsidR="00BB04A1" w:rsidRPr="0006486D" w:rsidRDefault="00BB04A1" w:rsidP="004F4832">
                          <w:pPr>
                            <w:adjustRightInd w:val="0"/>
                            <w:jc w:val="center"/>
                            <w:rPr>
                              <w:rFonts w:ascii="Arial" w:hAnsi="Arial" w:cs="Arial"/>
                              <w:color w:val="000000"/>
                              <w:sz w:val="15"/>
                              <w:szCs w:val="16"/>
                            </w:rPr>
                          </w:pPr>
                          <w:r w:rsidRPr="0006486D">
                            <w:rPr>
                              <w:rFonts w:ascii="Arial" w:hAnsi="Arial" w:cs="Arial"/>
                              <w:color w:val="000000"/>
                              <w:sz w:val="15"/>
                              <w:szCs w:val="16"/>
                            </w:rPr>
                            <w:t xml:space="preserve">Soil </w:t>
                          </w:r>
                        </w:p>
                        <w:p w14:paraId="3C4C9E03" w14:textId="77777777" w:rsidR="00BB04A1" w:rsidRPr="0006486D" w:rsidRDefault="00BB04A1" w:rsidP="004F4832">
                          <w:pPr>
                            <w:adjustRightInd w:val="0"/>
                            <w:jc w:val="center"/>
                            <w:rPr>
                              <w:rFonts w:ascii="Arial" w:hAnsi="Arial" w:cs="Arial"/>
                              <w:color w:val="000000"/>
                              <w:sz w:val="15"/>
                              <w:szCs w:val="16"/>
                            </w:rPr>
                          </w:pPr>
                          <w:r w:rsidRPr="0006486D">
                            <w:rPr>
                              <w:rFonts w:ascii="Arial" w:hAnsi="Arial" w:cs="Arial"/>
                              <w:color w:val="000000"/>
                              <w:sz w:val="15"/>
                              <w:szCs w:val="16"/>
                            </w:rPr>
                            <w:t>Conservationist</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9" o:spid="_x0000_s1057" type="#_x0000_t88" style="position:absolute;left:41148;top:2209;width:7327;height:3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"/>
                <v:rect id="Rectangle 4" o:spid="_x0000_s1058" style="position:absolute;left:9906;top:1543;width:31242;height:32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">
                  <v:shadow on="t" opacity=".5" offset="6pt,6pt"/>
                </v:rect>
                <v:oval id="Oval 5" o:spid="_x0000_s1059" style="position:absolute;left:24384;top:6096;width:13716;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">
                  <v:shadow on="t" opacity=".5" offset="1pt"/>
                  <v:textbox inset="2.22528mm,1.1126mm,2.22528mm,1.1126mm">
                    <w:txbxContent>
                      <w:p w14:paraId="5A1E1039" w14:textId="77777777" w:rsidR="00BB04A1" w:rsidRPr="0006486D" w:rsidRDefault="00BB04A1" w:rsidP="004F4832">
                        <w:pPr>
                          <w:jc w:val="center"/>
                          <w:rPr>
                            <w:szCs w:val="22"/>
                          </w:rPr>
                        </w:pPr>
                        <w:r>
                          <w:rPr>
                            <w:szCs w:val="22"/>
                          </w:rPr>
                          <w:t>Create Farm</w:t>
                        </w:r>
                      </w:p>
                    </w:txbxContent>
                  </v:textbox>
                </v:oval>
                <v:shape id="Text Box 29" o:spid="_x0000_s1060" type="#_x0000_t202" style="position:absolute;left:12192;top:1524;width:2496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" filled="f" stroked="f">
                  <v:textbox inset="2.22528mm,1.1126mm,2.22528mm,1.1126mm">
                    <w:txbxContent>
                      <w:p w14:paraId="341AFAA0" w14:textId="77777777" w:rsidR="00BB04A1" w:rsidRPr="0006486D" w:rsidRDefault="00BB04A1" w:rsidP="004F4832">
                        <w:pPr>
                          <w:jc w:val="center"/>
                          <w:rPr>
                            <w:b/>
                            <w:sz w:val="18"/>
                          </w:rPr>
                        </w:pPr>
                        <w:r>
                          <w:rPr>
                            <w:b/>
                            <w:sz w:val="18"/>
                          </w:rPr>
                          <w:t>CPDS</w:t>
                        </w:r>
                        <w:r w:rsidRPr="0006486D">
                          <w:rPr>
                            <w:b/>
                            <w:sz w:val="18"/>
                          </w:rPr>
                          <w:t xml:space="preserve"> System Use Case View</w:t>
                        </w:r>
                      </w:p>
                    </w:txbxContent>
                  </v:textbox>
                </v:shape>
                <v:oval id="Oval 35" o:spid="_x0000_s1061" style="position:absolute;left:12192;top:12192;width:12274;height:4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">
                  <v:shadow on="t" opacity=".5" offset="1pt"/>
                  <v:textbox inset="2.22528mm,1.1126mm,2.22528mm,1.1126mm">
                    <w:txbxContent>
                      <w:p w14:paraId="59B76B16" w14:textId="77777777" w:rsidR="00BB04A1" w:rsidRPr="0006486D" w:rsidRDefault="00BB04A1" w:rsidP="004F4832">
                        <w:pPr>
                          <w:jc w:val="center"/>
                          <w:rPr>
                            <w:szCs w:val="22"/>
                          </w:rPr>
                        </w:pPr>
                        <w:r>
                          <w:rPr>
                            <w:szCs w:val="22"/>
                          </w:rPr>
                          <w:t xml:space="preserve">Define </w:t>
                        </w:r>
                        <w:r w:rsidRPr="0006486D">
                          <w:rPr>
                            <w:szCs w:val="22"/>
                          </w:rPr>
                          <w:t>Field</w:t>
                        </w:r>
                      </w:p>
                    </w:txbxContent>
                  </v:textbox>
                </v:oval>
                <v:oval id="Oval 38" o:spid="_x0000_s1062" style="position:absolute;left:24384;top:17526;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">
                  <v:shadow on="t" opacity=".5" offset="1pt"/>
                  <v:textbox inset="2.22528mm,1.1126mm,2.22528mm,1.1126mm">
                    <w:txbxContent>
                      <w:p w14:paraId="04D51934" w14:textId="77777777" w:rsidR="00BB04A1" w:rsidRPr="0006486D" w:rsidRDefault="00BB04A1" w:rsidP="004F4832">
                        <w:pPr>
                          <w:jc w:val="center"/>
                          <w:rPr>
                            <w:szCs w:val="22"/>
                          </w:rPr>
                        </w:pPr>
                        <w:r>
                          <w:rPr>
                            <w:szCs w:val="22"/>
                          </w:rPr>
                          <w:t>Create</w:t>
                        </w:r>
                        <w:r w:rsidRPr="0006486D">
                          <w:rPr>
                            <w:szCs w:val="22"/>
                          </w:rPr>
                          <w:t xml:space="preserve"> </w:t>
                        </w:r>
                        <w:r>
                          <w:rPr>
                            <w:szCs w:val="22"/>
                          </w:rPr>
                          <w:t xml:space="preserve">Resource </w:t>
                        </w:r>
                        <w:r w:rsidRPr="0006486D">
                          <w:rPr>
                            <w:szCs w:val="22"/>
                          </w:rPr>
                          <w:t>Management System</w:t>
                        </w:r>
                      </w:p>
                    </w:txbxContent>
                  </v:textbox>
                </v:oval>
                <v:oval id="Oval 40" o:spid="_x0000_s1063" style="position:absolute;left:15240;top:25146;width:1295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">
                  <v:shadow on="t" opacity=".5" offset="1pt"/>
                  <v:textbox inset="2.22528mm,1.1126mm,2.22528mm,1.1126mm">
                    <w:txbxContent>
                      <w:p w14:paraId="40A1DEDB" w14:textId="77777777" w:rsidR="00BB04A1" w:rsidRPr="0006486D" w:rsidRDefault="00BB04A1" w:rsidP="004F4832">
                        <w:pPr>
                          <w:jc w:val="center"/>
                          <w:rPr>
                            <w:szCs w:val="22"/>
                          </w:rPr>
                        </w:pPr>
                        <w:r>
                          <w:rPr>
                            <w:szCs w:val="22"/>
                          </w:rPr>
                          <w:t>Create Report</w:t>
                        </w:r>
                      </w:p>
                    </w:txbxContent>
                  </v:textbox>
                </v:oval>
                <v:line id="Line 24" o:spid="_x0000_s1064" style="position:absolute;flip:y;visibility:visible;mso-wrap-style:square" from="50514,22777" to="50520,27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">
                  <v:stroke endarrow="block"/>
                </v:line>
                <v:shape id="Text Box 15" o:spid="_x0000_s1065" type="#_x0000_t202" style="position:absolute;left:45720;top:31324;width:9086;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" filled="f" fillcolor="#bbe0e3" stroked="f">
                  <v:textbox inset="2.22528mm,1.1126mm,2.22528mm,1.1126mm">
                    <w:txbxContent>
                      <w:p w14:paraId="4B1A44C3" w14:textId="77777777" w:rsidR="00BB04A1" w:rsidRPr="0006486D" w:rsidRDefault="00BB04A1" w:rsidP="004F4832">
                        <w:pPr>
                          <w:adjustRightInd w:val="0"/>
                          <w:jc w:val="center"/>
                          <w:rPr>
                            <w:rFonts w:ascii="Arial" w:hAnsi="Arial" w:cs="Arial"/>
                            <w:color w:val="000000"/>
                            <w:sz w:val="15"/>
                            <w:szCs w:val="16"/>
                          </w:rPr>
                        </w:pPr>
                        <w:r w:rsidRPr="0006486D">
                          <w:rPr>
                            <w:rFonts w:ascii="Arial" w:hAnsi="Arial" w:cs="Arial"/>
                            <w:color w:val="000000"/>
                            <w:sz w:val="15"/>
                            <w:szCs w:val="16"/>
                          </w:rPr>
                          <w:t>Decision</w:t>
                        </w:r>
                      </w:p>
                      <w:p w14:paraId="49CCC70E" w14:textId="77777777" w:rsidR="00BB04A1" w:rsidRPr="0006486D" w:rsidRDefault="00BB04A1" w:rsidP="004F4832">
                        <w:pPr>
                          <w:adjustRightInd w:val="0"/>
                          <w:jc w:val="center"/>
                          <w:rPr>
                            <w:rFonts w:ascii="Arial" w:hAnsi="Arial" w:cs="Arial"/>
                            <w:color w:val="000000"/>
                            <w:sz w:val="15"/>
                            <w:szCs w:val="16"/>
                          </w:rPr>
                        </w:pPr>
                        <w:r w:rsidRPr="0006486D">
                          <w:rPr>
                            <w:rFonts w:ascii="Arial" w:hAnsi="Arial" w:cs="Arial"/>
                            <w:color w:val="000000"/>
                            <w:sz w:val="15"/>
                            <w:szCs w:val="16"/>
                          </w:rPr>
                          <w:t>Maker</w:t>
                        </w:r>
                      </w:p>
                    </w:txbxContent>
                  </v:textbox>
                </v:shape>
                <w10:anchorlock/>
              </v:group>
            </w:pict>
          </mc:Fallback>
        </mc:AlternateContent>
      </w:r>
    </w:p>
    <w:p w14:paraId="5480B5BA" w14:textId="77777777" w:rsidR="008370FB" w:rsidRDefault="008370FB">
      <w:pPr>
        <w:rPr>
          <w:vanish/>
        </w:rPr>
      </w:pPr>
    </w:p>
    <w:p w14:paraId="68C88340" w14:textId="77777777" w:rsidR="008370FB" w:rsidRDefault="008370FB">
      <w:pPr>
        <w:rPr>
          <w:color w:val="000000"/>
        </w:rPr>
      </w:pPr>
    </w:p>
    <w:p w14:paraId="6F60108E" w14:textId="77777777" w:rsidR="008370FB" w:rsidRDefault="00F843FD" w:rsidP="00F8286E">
      <w:pPr>
        <w:pStyle w:val="Heading2"/>
      </w:pPr>
      <w:bookmarkStart w:id="14" w:name="_Toc145305865"/>
      <w:r>
        <w:rPr>
          <w:rStyle w:val="SoDAField"/>
          <w:color w:val="auto"/>
        </w:rPr>
        <w:t>Create Farm</w:t>
      </w:r>
      <w:bookmarkEnd w:id="14"/>
      <w:r w:rsidR="00DD1560">
        <w:rPr>
          <w:rStyle w:val="SoDAField"/>
          <w:color w:val="auto"/>
        </w:rPr>
        <w:br/>
      </w:r>
    </w:p>
    <w:p w14:paraId="5367FD6A" w14:textId="77777777" w:rsidR="008370FB" w:rsidRDefault="008370FB" w:rsidP="00F8286E">
      <w:pPr>
        <w:ind w:left="720"/>
      </w:pPr>
      <w:r>
        <w:t xml:space="preserve">Brief Description: </w:t>
      </w:r>
      <w:r w:rsidR="00AB3974">
        <w:rPr>
          <w:rStyle w:val="SoDAField"/>
          <w:color w:val="auto"/>
        </w:rPr>
        <w:t>T</w:t>
      </w:r>
      <w:r w:rsidR="00F843FD">
        <w:rPr>
          <w:rStyle w:val="SoDAField"/>
          <w:color w:val="auto"/>
        </w:rPr>
        <w:t xml:space="preserve">he user has the options to: 1) create a quick management system </w:t>
      </w:r>
      <w:r w:rsidR="00AB3974">
        <w:rPr>
          <w:rStyle w:val="SoDAField"/>
          <w:color w:val="auto"/>
        </w:rPr>
        <w:t xml:space="preserve">for a single management unit </w:t>
      </w:r>
      <w:r w:rsidR="00F843FD">
        <w:rPr>
          <w:rStyle w:val="SoDAField"/>
          <w:color w:val="auto"/>
        </w:rPr>
        <w:t>based on a default farm name and default field name, 2) create a customized farm</w:t>
      </w:r>
      <w:r w:rsidR="00AB3974">
        <w:rPr>
          <w:rStyle w:val="SoDAField"/>
          <w:color w:val="auto"/>
        </w:rPr>
        <w:t xml:space="preserve"> that could contain many fields</w:t>
      </w:r>
      <w:r w:rsidR="00F843FD">
        <w:rPr>
          <w:rStyle w:val="SoDAField"/>
          <w:color w:val="auto"/>
        </w:rPr>
        <w:t>, or 3) open an existing farm.</w:t>
      </w:r>
    </w:p>
    <w:p w14:paraId="57719FA7" w14:textId="77777777" w:rsidR="008370FB" w:rsidRDefault="004F126D" w:rsidP="00F8286E">
      <w:pPr>
        <w:pStyle w:val="Heading2"/>
      </w:pPr>
      <w:bookmarkStart w:id="15" w:name="_Toc145305866"/>
      <w:r>
        <w:lastRenderedPageBreak/>
        <w:t>D</w:t>
      </w:r>
      <w:r w:rsidR="008C650D">
        <w:t>efine Field</w:t>
      </w:r>
      <w:bookmarkEnd w:id="15"/>
      <w:r w:rsidR="00DD1560">
        <w:br/>
      </w:r>
    </w:p>
    <w:p w14:paraId="3D06A2D5" w14:textId="77777777" w:rsidR="009F7B86" w:rsidRDefault="008370FB" w:rsidP="00F8286E">
      <w:pPr>
        <w:ind w:left="720"/>
        <w:rPr>
          <w:rStyle w:val="SoDAField"/>
          <w:color w:val="auto"/>
        </w:rPr>
      </w:pPr>
      <w:r>
        <w:t xml:space="preserve">Brief Description: </w:t>
      </w:r>
      <w:r w:rsidR="008C650D">
        <w:rPr>
          <w:rStyle w:val="SoDAField"/>
          <w:color w:val="auto"/>
        </w:rPr>
        <w:t>This use case allows a u</w:t>
      </w:r>
      <w:r>
        <w:rPr>
          <w:rStyle w:val="SoDAField"/>
          <w:color w:val="auto"/>
        </w:rPr>
        <w:t xml:space="preserve">ser to </w:t>
      </w:r>
      <w:r w:rsidR="008C650D">
        <w:rPr>
          <w:rStyle w:val="SoDAField"/>
          <w:color w:val="auto"/>
        </w:rPr>
        <w:t xml:space="preserve">define the field.  During this step the user will be required to </w:t>
      </w:r>
      <w:r w:rsidR="0010687A">
        <w:rPr>
          <w:rStyle w:val="SoDAField"/>
          <w:color w:val="auto"/>
        </w:rPr>
        <w:t xml:space="preserve">provide the planning site information, the land use that will be used to filter on practices and concerns, and, if creating a customized farm, the name of the field. </w:t>
      </w:r>
    </w:p>
    <w:p w14:paraId="42A1A510" w14:textId="77777777" w:rsidR="0010687A" w:rsidRDefault="0010687A" w:rsidP="00F8286E">
      <w:pPr>
        <w:ind w:left="720"/>
        <w:rPr>
          <w:rStyle w:val="SoDAField"/>
          <w:color w:val="auto"/>
        </w:rPr>
      </w:pPr>
    </w:p>
    <w:p w14:paraId="4E462EED" w14:textId="77777777" w:rsidR="009F7B86" w:rsidRDefault="004E2EF6" w:rsidP="00F8286E">
      <w:pPr>
        <w:ind w:left="720"/>
      </w:pPr>
      <w:r>
        <w:rPr>
          <w:rStyle w:val="SoDAField"/>
          <w:color w:val="auto"/>
        </w:rPr>
        <w:t>T</w:t>
      </w:r>
      <w:r w:rsidR="009F7B86">
        <w:rPr>
          <w:rStyle w:val="SoDAField"/>
          <w:color w:val="auto"/>
        </w:rPr>
        <w:t xml:space="preserve">he user must </w:t>
      </w:r>
      <w:r w:rsidR="0010687A">
        <w:rPr>
          <w:rStyle w:val="SoDAField"/>
          <w:color w:val="auto"/>
        </w:rPr>
        <w:t>also decide how he/she will be entering the resource concerns.  The system currently provides two methods.  One is to select the resource concerns from a list and the other option is to upload a text file that is read by the CPDS.</w:t>
      </w:r>
      <w:r w:rsidR="00B436AB">
        <w:rPr>
          <w:rStyle w:val="SoDAField"/>
          <w:color w:val="auto"/>
        </w:rPr>
        <w:t xml:space="preserve"> The intention in supporting a text file, is so that a PDA could be used in the field for the inventory of resource concerns and the inventory could be used directly, without re-entering the list of identified concerns.</w:t>
      </w:r>
    </w:p>
    <w:p w14:paraId="75832B50" w14:textId="77777777" w:rsidR="008370FB" w:rsidRDefault="008370FB">
      <w:pPr>
        <w:ind w:left="720"/>
      </w:pPr>
      <w:r>
        <w:t xml:space="preserve"> </w:t>
      </w:r>
    </w:p>
    <w:p w14:paraId="44218782" w14:textId="77777777" w:rsidR="008370FB" w:rsidRDefault="00096487" w:rsidP="00F8286E">
      <w:pPr>
        <w:pStyle w:val="Heading2"/>
      </w:pPr>
      <w:bookmarkStart w:id="16" w:name="_Toc145305867"/>
      <w:r>
        <w:rPr>
          <w:rStyle w:val="SoDAField"/>
          <w:color w:val="auto"/>
        </w:rPr>
        <w:t xml:space="preserve">Create </w:t>
      </w:r>
      <w:r w:rsidR="00B20363">
        <w:rPr>
          <w:rStyle w:val="SoDAField"/>
          <w:color w:val="auto"/>
        </w:rPr>
        <w:t xml:space="preserve">Resource </w:t>
      </w:r>
      <w:r>
        <w:rPr>
          <w:rStyle w:val="SoDAField"/>
          <w:color w:val="auto"/>
        </w:rPr>
        <w:t>Management System</w:t>
      </w:r>
      <w:bookmarkEnd w:id="16"/>
      <w:r w:rsidR="00DD1560">
        <w:rPr>
          <w:rStyle w:val="SoDAField"/>
          <w:color w:val="auto"/>
        </w:rPr>
        <w:br/>
      </w:r>
    </w:p>
    <w:p w14:paraId="55587259" w14:textId="77777777" w:rsidR="008370FB" w:rsidRDefault="008370FB">
      <w:pPr>
        <w:ind w:left="720"/>
        <w:rPr>
          <w:rStyle w:val="SoDAField"/>
          <w:color w:val="auto"/>
        </w:rPr>
      </w:pPr>
      <w:r>
        <w:t>Brief Description:</w:t>
      </w:r>
      <w:r w:rsidR="00AB3974">
        <w:t xml:space="preserve"> </w:t>
      </w:r>
      <w:r w:rsidR="00F678F8">
        <w:t>The</w:t>
      </w:r>
      <w:r w:rsidR="00C738FC">
        <w:rPr>
          <w:rStyle w:val="SoDAField"/>
          <w:color w:val="auto"/>
        </w:rPr>
        <w:t xml:space="preserve"> user must select from a list of concerns that are provided based on the selected database and landuse.  The user is then required to select a set of practices based on the selected concerns.  Once these steps are completed, the user </w:t>
      </w:r>
      <w:r w:rsidR="003B0245">
        <w:rPr>
          <w:rStyle w:val="SoDAField"/>
          <w:color w:val="auto"/>
        </w:rPr>
        <w:t>will have done all necessary steps to build the resource management system matrix.  The system will insert the concerns and practices with their corresponding effects.  Each practice (table row) will be sorted such that the row with the most posi</w:t>
      </w:r>
      <w:r w:rsidR="0061436A">
        <w:rPr>
          <w:rStyle w:val="SoDAField"/>
          <w:color w:val="auto"/>
        </w:rPr>
        <w:t>tive effects on all concerns will</w:t>
      </w:r>
      <w:r w:rsidR="003B0245">
        <w:rPr>
          <w:rStyle w:val="SoDAField"/>
          <w:color w:val="auto"/>
        </w:rPr>
        <w:t xml:space="preserve"> be on top. </w:t>
      </w:r>
    </w:p>
    <w:p w14:paraId="3D279E4B" w14:textId="77777777" w:rsidR="003B0245" w:rsidRDefault="003B0245">
      <w:pPr>
        <w:ind w:left="720"/>
      </w:pPr>
    </w:p>
    <w:p w14:paraId="33F0748B" w14:textId="77777777" w:rsidR="008370FB" w:rsidRDefault="003B0245" w:rsidP="00F8286E">
      <w:pPr>
        <w:pStyle w:val="Heading2"/>
      </w:pPr>
      <w:bookmarkStart w:id="17" w:name="_Toc145305868"/>
      <w:r>
        <w:rPr>
          <w:rStyle w:val="SoDAField"/>
          <w:color w:val="auto"/>
        </w:rPr>
        <w:t>Create Report</w:t>
      </w:r>
      <w:bookmarkEnd w:id="17"/>
      <w:r w:rsidR="00DD1560">
        <w:rPr>
          <w:rStyle w:val="SoDAField"/>
          <w:color w:val="auto"/>
        </w:rPr>
        <w:br/>
      </w:r>
    </w:p>
    <w:p w14:paraId="2AB3D569" w14:textId="77777777" w:rsidR="003B0245" w:rsidRDefault="008370FB">
      <w:pPr>
        <w:ind w:left="720"/>
        <w:rPr>
          <w:rStyle w:val="SoDAField"/>
          <w:color w:val="auto"/>
        </w:rPr>
      </w:pPr>
      <w:r>
        <w:t xml:space="preserve">Brief Description: </w:t>
      </w:r>
      <w:r w:rsidR="003B0245">
        <w:rPr>
          <w:rStyle w:val="SoDAField"/>
          <w:color w:val="auto"/>
        </w:rPr>
        <w:t xml:space="preserve">Once the user has created the matrix and each concern has been marked as either meeting or not meeting quality criteria, the management system will be save and a report will be created.  The final report will have: </w:t>
      </w:r>
    </w:p>
    <w:p w14:paraId="500ED99C" w14:textId="77777777" w:rsidR="003B0245" w:rsidRDefault="003B0245" w:rsidP="003B0245">
      <w:pPr>
        <w:numPr>
          <w:ilvl w:val="0"/>
          <w:numId w:val="43"/>
        </w:numPr>
        <w:rPr>
          <w:rStyle w:val="SoDAField"/>
          <w:color w:val="auto"/>
        </w:rPr>
      </w:pPr>
      <w:r>
        <w:rPr>
          <w:rStyle w:val="SoDAField"/>
          <w:color w:val="auto"/>
        </w:rPr>
        <w:t xml:space="preserve">the planning site information, </w:t>
      </w:r>
    </w:p>
    <w:p w14:paraId="64BF25EA" w14:textId="77777777" w:rsidR="003B0245" w:rsidRDefault="003B0245" w:rsidP="003B0245">
      <w:pPr>
        <w:numPr>
          <w:ilvl w:val="0"/>
          <w:numId w:val="43"/>
        </w:numPr>
        <w:rPr>
          <w:rStyle w:val="SoDAField"/>
          <w:color w:val="auto"/>
        </w:rPr>
      </w:pPr>
      <w:r>
        <w:rPr>
          <w:rStyle w:val="SoDAField"/>
          <w:color w:val="auto"/>
        </w:rPr>
        <w:t>the resource management system matrix</w:t>
      </w:r>
    </w:p>
    <w:p w14:paraId="141E5F99" w14:textId="77777777" w:rsidR="008370FB" w:rsidRDefault="003B0245" w:rsidP="003B0245">
      <w:pPr>
        <w:numPr>
          <w:ilvl w:val="0"/>
          <w:numId w:val="43"/>
        </w:numPr>
        <w:rPr>
          <w:rStyle w:val="SoDAField"/>
          <w:color w:val="auto"/>
        </w:rPr>
      </w:pPr>
      <w:r>
        <w:rPr>
          <w:rStyle w:val="SoDAField"/>
          <w:color w:val="auto"/>
        </w:rPr>
        <w:t xml:space="preserve">the </w:t>
      </w:r>
      <w:r w:rsidR="008E05AF">
        <w:rPr>
          <w:rStyle w:val="SoDAField"/>
          <w:color w:val="auto"/>
        </w:rPr>
        <w:t xml:space="preserve">selected </w:t>
      </w:r>
      <w:r>
        <w:rPr>
          <w:rStyle w:val="SoDAField"/>
          <w:color w:val="auto"/>
        </w:rPr>
        <w:t xml:space="preserve">concerns </w:t>
      </w:r>
    </w:p>
    <w:p w14:paraId="6C461F09" w14:textId="77777777" w:rsidR="008E05AF" w:rsidRDefault="008E05AF" w:rsidP="003B0245">
      <w:pPr>
        <w:numPr>
          <w:ilvl w:val="0"/>
          <w:numId w:val="43"/>
        </w:numPr>
      </w:pPr>
      <w:r>
        <w:t>the cons</w:t>
      </w:r>
      <w:r w:rsidR="00615AC7">
        <w:t>idered practices (with economic</w:t>
      </w:r>
      <w:r>
        <w:t xml:space="preserve"> information)</w:t>
      </w:r>
    </w:p>
    <w:p w14:paraId="59218DC9" w14:textId="77777777" w:rsidR="008E05AF" w:rsidRDefault="008E05AF" w:rsidP="003B0245">
      <w:pPr>
        <w:numPr>
          <w:ilvl w:val="0"/>
          <w:numId w:val="43"/>
        </w:numPr>
      </w:pPr>
      <w:r>
        <w:t>the se</w:t>
      </w:r>
      <w:r w:rsidR="00615AC7">
        <w:t>lected practices (with economic</w:t>
      </w:r>
      <w:r>
        <w:t xml:space="preserve"> information)</w:t>
      </w:r>
    </w:p>
    <w:p w14:paraId="7749390C" w14:textId="77777777" w:rsidR="008370FB" w:rsidRDefault="008370FB">
      <w:pPr>
        <w:pStyle w:val="BodyTextIndent"/>
        <w:ind w:left="0"/>
        <w:rPr>
          <w:vanish/>
        </w:rPr>
      </w:pPr>
    </w:p>
    <w:p w14:paraId="4F1E8A2E" w14:textId="77777777" w:rsidR="008370FB" w:rsidRDefault="008370FB">
      <w:pPr>
        <w:pStyle w:val="BodyTextIndent"/>
        <w:ind w:left="446"/>
      </w:pPr>
    </w:p>
    <w:p w14:paraId="61A7D443" w14:textId="77777777" w:rsidR="008370FB" w:rsidRDefault="008370FB">
      <w:pPr>
        <w:pStyle w:val="Heading1"/>
        <w:widowControl/>
      </w:pPr>
      <w:bookmarkStart w:id="18" w:name="LogicalView"/>
      <w:bookmarkStart w:id="19" w:name="_Toc145305869"/>
      <w:r>
        <w:t>Logical View</w:t>
      </w:r>
      <w:bookmarkEnd w:id="19"/>
      <w:r>
        <w:t xml:space="preserve"> </w:t>
      </w:r>
      <w:r w:rsidR="00DD1560">
        <w:br/>
      </w:r>
    </w:p>
    <w:p w14:paraId="7E86E81A" w14:textId="77777777" w:rsidR="008370FB" w:rsidRDefault="008370FB">
      <w:r>
        <w:t xml:space="preserve">This section describes the logical structure of the </w:t>
      </w:r>
      <w:r w:rsidR="00133E9E">
        <w:t>CPDS</w:t>
      </w:r>
      <w:r w:rsidR="00FB294C">
        <w:t xml:space="preserve"> </w:t>
      </w:r>
      <w:r>
        <w:t xml:space="preserve">system. </w:t>
      </w:r>
      <w:r w:rsidR="00FB294C">
        <w:t>First it examines the architecture, then the structural behavior of the system.</w:t>
      </w:r>
      <w:r>
        <w:t xml:space="preserve"> </w:t>
      </w:r>
    </w:p>
    <w:p w14:paraId="18831E84" w14:textId="77777777" w:rsidR="008370FB" w:rsidRDefault="008370FB"/>
    <w:p w14:paraId="7936652C" w14:textId="77777777" w:rsidR="008370FB" w:rsidRDefault="008370FB" w:rsidP="00FB294C">
      <w:pPr>
        <w:pStyle w:val="Heading2"/>
        <w:widowControl/>
      </w:pPr>
      <w:bookmarkStart w:id="20" w:name="_Toc145305870"/>
      <w:bookmarkEnd w:id="18"/>
      <w:r>
        <w:t>Architecture Overview</w:t>
      </w:r>
      <w:bookmarkEnd w:id="20"/>
    </w:p>
    <w:p w14:paraId="36D4442B" w14:textId="77777777" w:rsidR="00FB294C" w:rsidRPr="00FB294C" w:rsidRDefault="00FB294C" w:rsidP="00FB294C"/>
    <w:p w14:paraId="0847F0C7" w14:textId="77777777" w:rsidR="008370FB" w:rsidRDefault="00FB294C">
      <w:pPr>
        <w:widowControl/>
      </w:pPr>
      <w:r>
        <w:t xml:space="preserve">The architecture of the </w:t>
      </w:r>
      <w:r w:rsidR="00133E9E">
        <w:t>CPDS</w:t>
      </w:r>
      <w:r w:rsidR="00490493">
        <w:t xml:space="preserve"> is mainly based on JSP, a MySQL </w:t>
      </w:r>
      <w:r>
        <w:t>Database,</w:t>
      </w:r>
      <w:r w:rsidR="00490493">
        <w:t xml:space="preserve"> DHTML, and JavaS</w:t>
      </w:r>
      <w:r w:rsidR="00655013">
        <w:t>cript.</w:t>
      </w:r>
    </w:p>
    <w:p w14:paraId="4AECBCE3" w14:textId="77777777" w:rsidR="008370FB" w:rsidRDefault="008370FB"/>
    <w:p w14:paraId="77172BF3" w14:textId="77777777" w:rsidR="008370FB" w:rsidRDefault="008370FB" w:rsidP="00FB294C">
      <w:pPr>
        <w:pStyle w:val="Heading2"/>
        <w:widowControl/>
      </w:pPr>
      <w:bookmarkStart w:id="21" w:name="_Toc145305871"/>
      <w:r>
        <w:t>Architecturally-Significant Model Elements</w:t>
      </w:r>
      <w:bookmarkEnd w:id="21"/>
    </w:p>
    <w:p w14:paraId="4EFE0129" w14:textId="77777777" w:rsidR="008370FB" w:rsidRDefault="008370FB">
      <w:pPr>
        <w:pStyle w:val="Heading3"/>
      </w:pPr>
      <w:bookmarkStart w:id="22" w:name="_Toc145305872"/>
      <w:r>
        <w:t>Mechanisms</w:t>
      </w:r>
      <w:bookmarkEnd w:id="22"/>
      <w:r>
        <w:t xml:space="preserve"> </w:t>
      </w:r>
    </w:p>
    <w:p w14:paraId="017F73B7" w14:textId="77777777" w:rsidR="008370FB" w:rsidRDefault="008370FB">
      <w:r>
        <w:t xml:space="preserve">The </w:t>
      </w:r>
      <w:r w:rsidR="00133E9E">
        <w:t>CPDS</w:t>
      </w:r>
      <w:r w:rsidR="00FE230D">
        <w:t xml:space="preserve"> application makes extensive use of JSPs</w:t>
      </w:r>
      <w:r>
        <w:t xml:space="preserve">: </w:t>
      </w:r>
    </w:p>
    <w:p w14:paraId="1186E396" w14:textId="77777777" w:rsidR="008370FB" w:rsidRDefault="008370FB"/>
    <w:p w14:paraId="7ED5BC7E" w14:textId="77777777" w:rsidR="008370FB" w:rsidRDefault="00FE230D">
      <w:r>
        <w:t xml:space="preserve">The JSP </w:t>
      </w:r>
      <w:r w:rsidR="001F6E6B">
        <w:t>mechanism that the system uses follows</w:t>
      </w:r>
      <w:r>
        <w:t xml:space="preserve"> one </w:t>
      </w:r>
      <w:r w:rsidR="00406535">
        <w:t xml:space="preserve">of </w:t>
      </w:r>
      <w:r>
        <w:t xml:space="preserve">the Sun J2EE patterns. </w:t>
      </w:r>
      <w:r w:rsidR="008370FB">
        <w:t xml:space="preserve"> The </w:t>
      </w:r>
      <w:r>
        <w:t xml:space="preserve">mechanism used is the </w:t>
      </w:r>
      <w:r w:rsidR="00255442">
        <w:t>View Helper</w:t>
      </w:r>
      <w:r>
        <w:t xml:space="preserve"> Pattern.</w:t>
      </w:r>
      <w:r w:rsidR="00A60CA5">
        <w:t xml:space="preserve"> </w:t>
      </w:r>
      <w:r w:rsidR="00615AC7">
        <w:t xml:space="preserve">This works </w:t>
      </w:r>
      <w:r w:rsidR="00255442">
        <w:t>by separating the view from the logic.  This separation is done through the use of a helper.  In this case the helper</w:t>
      </w:r>
      <w:r w:rsidR="00A60CA5">
        <w:t>s</w:t>
      </w:r>
      <w:r w:rsidR="00255442">
        <w:t xml:space="preserve"> are JavaBeans. </w:t>
      </w:r>
      <w:r w:rsidR="009B73E3">
        <w:t xml:space="preserve"> Even though most of the logic </w:t>
      </w:r>
      <w:r w:rsidR="001F6E6B">
        <w:t>is put inside</w:t>
      </w:r>
      <w:r w:rsidR="009B73E3">
        <w:t xml:space="preserve"> the helpers, it was necessary to incorporate some of the logic into the JSPs. This </w:t>
      </w:r>
      <w:r w:rsidR="000E13C1">
        <w:t xml:space="preserve">was done in form of scriplets. </w:t>
      </w:r>
      <w:r w:rsidR="00F678F8">
        <w:t>T</w:t>
      </w:r>
      <w:r w:rsidR="00615AC7">
        <w:t>he system also</w:t>
      </w:r>
      <w:r w:rsidR="000E13C1">
        <w:t xml:space="preserve"> utiliz</w:t>
      </w:r>
      <w:r w:rsidR="00615AC7">
        <w:t>es</w:t>
      </w:r>
      <w:r w:rsidR="00565785">
        <w:t xml:space="preserve"> </w:t>
      </w:r>
      <w:r w:rsidR="00565785">
        <w:lastRenderedPageBreak/>
        <w:t>other helpers, such as JavaS</w:t>
      </w:r>
      <w:r w:rsidR="000E13C1">
        <w:t>cript functions</w:t>
      </w:r>
      <w:r w:rsidR="00565785">
        <w:t xml:space="preserve"> on the client side</w:t>
      </w:r>
      <w:r w:rsidR="000E13C1">
        <w:t>.  This was done for interactivity purposes</w:t>
      </w:r>
      <w:r w:rsidR="006F4804">
        <w:t xml:space="preserve"> and good user experience</w:t>
      </w:r>
      <w:r w:rsidR="00FC21C7">
        <w:t xml:space="preserve">.  The JavaScript code was not included as </w:t>
      </w:r>
      <w:r w:rsidR="000E13C1">
        <w:t>helper</w:t>
      </w:r>
      <w:r w:rsidR="00FC21C7">
        <w:t>s</w:t>
      </w:r>
      <w:r w:rsidR="000E13C1">
        <w:t xml:space="preserve"> because it is considered part of the View.  However, this has been included in the “Common Elements and Services” section below.</w:t>
      </w:r>
      <w:r w:rsidR="00255442">
        <w:t xml:space="preserve"> </w:t>
      </w:r>
    </w:p>
    <w:p w14:paraId="68AD32A8" w14:textId="77777777" w:rsidR="00255442" w:rsidRDefault="00255442"/>
    <w:p w14:paraId="577D4972" w14:textId="77777777" w:rsidR="00255442" w:rsidRDefault="00255442">
      <w:r>
        <w:t>The following sequence diagram demonstrates how the system accepts requests and processes them:</w:t>
      </w:r>
    </w:p>
    <w:p w14:paraId="7C778243" w14:textId="1A6E8FE4" w:rsidR="008370FB" w:rsidRDefault="007D16B3">
      <w:r>
        <w:rPr>
          <w:noProof/>
        </w:rPr>
        <mc:AlternateContent>
          <mc:Choice Requires="wpc">
            <w:drawing>
              <wp:inline distT="0" distB="0" distL="0" distR="0" wp14:anchorId="774007CB" wp14:editId="6086476A">
                <wp:extent cx="5867400" cy="2590800"/>
                <wp:effectExtent l="19050" t="19050" r="19050" b="19050"/>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47" name="Rectangle 80"/>
                        <wps:cNvSpPr>
                          <a:spLocks noChangeArrowheads="1"/>
                        </wps:cNvSpPr>
                        <wps:spPr bwMode="auto">
                          <a:xfrm>
                            <a:off x="609600" y="76200"/>
                            <a:ext cx="838835" cy="305435"/>
                          </a:xfrm>
                          <a:prstGeom prst="rect">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14:paraId="51128ECE" w14:textId="77777777" w:rsidR="00BB04A1" w:rsidRPr="009B73E3" w:rsidRDefault="00BB04A1" w:rsidP="00255442">
                              <w:pPr>
                                <w:jc w:val="center"/>
                                <w:rPr>
                                  <w:b/>
                                </w:rPr>
                              </w:pPr>
                              <w:r w:rsidRPr="009B73E3">
                                <w:rPr>
                                  <w:b/>
                                </w:rPr>
                                <w:t>User</w:t>
                              </w:r>
                            </w:p>
                          </w:txbxContent>
                        </wps:txbx>
                        <wps:bodyPr rot="0" vert="horz" wrap="square" lIns="91440" tIns="45720" rIns="91440" bIns="45720" anchor="t" anchorCtr="0" upright="1">
                          <a:noAutofit/>
                        </wps:bodyPr>
                      </wps:wsp>
                      <wps:wsp>
                        <wps:cNvPr id="48" name="Rectangle 82"/>
                        <wps:cNvSpPr>
                          <a:spLocks noChangeArrowheads="1"/>
                        </wps:cNvSpPr>
                        <wps:spPr bwMode="auto">
                          <a:xfrm>
                            <a:off x="1676400" y="76200"/>
                            <a:ext cx="838835" cy="305435"/>
                          </a:xfrm>
                          <a:prstGeom prst="rect">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14:paraId="4355B94E" w14:textId="77777777" w:rsidR="00BB04A1" w:rsidRPr="009B73E3" w:rsidRDefault="00BB04A1" w:rsidP="00255442">
                              <w:pPr>
                                <w:jc w:val="center"/>
                                <w:rPr>
                                  <w:b/>
                                </w:rPr>
                              </w:pPr>
                              <w:r w:rsidRPr="009B73E3">
                                <w:rPr>
                                  <w:b/>
                                </w:rPr>
                                <w:t>View(JSP)</w:t>
                              </w:r>
                            </w:p>
                          </w:txbxContent>
                        </wps:txbx>
                        <wps:bodyPr rot="0" vert="horz" wrap="square" lIns="91440" tIns="45720" rIns="91440" bIns="45720" anchor="t" anchorCtr="0" upright="1">
                          <a:noAutofit/>
                        </wps:bodyPr>
                      </wps:wsp>
                      <wps:wsp>
                        <wps:cNvPr id="49" name="Rectangle 83"/>
                        <wps:cNvSpPr>
                          <a:spLocks noChangeArrowheads="1"/>
                        </wps:cNvSpPr>
                        <wps:spPr bwMode="auto">
                          <a:xfrm>
                            <a:off x="2743200" y="76200"/>
                            <a:ext cx="1295400" cy="305435"/>
                          </a:xfrm>
                          <a:prstGeom prst="rect">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14:paraId="4626557A" w14:textId="77777777" w:rsidR="00BB04A1" w:rsidRPr="009B73E3" w:rsidRDefault="00BB04A1" w:rsidP="00255442">
                              <w:pPr>
                                <w:jc w:val="center"/>
                                <w:rPr>
                                  <w:b/>
                                </w:rPr>
                              </w:pPr>
                              <w:r w:rsidRPr="009B73E3">
                                <w:rPr>
                                  <w:b/>
                                </w:rPr>
                                <w:t>Helper (JavaBeans)</w:t>
                              </w:r>
                            </w:p>
                          </w:txbxContent>
                        </wps:txbx>
                        <wps:bodyPr rot="0" vert="horz" wrap="square" lIns="91440" tIns="45720" rIns="91440" bIns="45720" anchor="t" anchorCtr="0" upright="1">
                          <a:noAutofit/>
                        </wps:bodyPr>
                      </wps:wsp>
                      <wps:wsp>
                        <wps:cNvPr id="50" name="Rectangle 84"/>
                        <wps:cNvSpPr>
                          <a:spLocks noChangeArrowheads="1"/>
                        </wps:cNvSpPr>
                        <wps:spPr bwMode="auto">
                          <a:xfrm>
                            <a:off x="4267200" y="76200"/>
                            <a:ext cx="1219200" cy="305435"/>
                          </a:xfrm>
                          <a:prstGeom prst="rect">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14:paraId="60732BA0" w14:textId="77777777" w:rsidR="00BB04A1" w:rsidRPr="009B73E3" w:rsidRDefault="00BB04A1" w:rsidP="00255442">
                              <w:pPr>
                                <w:jc w:val="center"/>
                                <w:rPr>
                                  <w:b/>
                                </w:rPr>
                              </w:pPr>
                              <w:r w:rsidRPr="009B73E3">
                                <w:rPr>
                                  <w:b/>
                                </w:rPr>
                                <w:t>Data Source</w:t>
                              </w:r>
                              <w:r>
                                <w:rPr>
                                  <w:b/>
                                </w:rPr>
                                <w:t xml:space="preserve"> (DB)</w:t>
                              </w:r>
                            </w:p>
                          </w:txbxContent>
                        </wps:txbx>
                        <wps:bodyPr rot="0" vert="horz" wrap="square" lIns="91440" tIns="45720" rIns="91440" bIns="45720" anchor="t" anchorCtr="0" upright="1">
                          <a:noAutofit/>
                        </wps:bodyPr>
                      </wps:wsp>
                      <wps:wsp>
                        <wps:cNvPr id="51" name="Line 91"/>
                        <wps:cNvCnPr>
                          <a:cxnSpLocks noChangeShapeType="1"/>
                        </wps:cNvCnPr>
                        <wps:spPr bwMode="auto">
                          <a:xfrm>
                            <a:off x="1056640" y="381635"/>
                            <a:ext cx="10160" cy="198056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2" name="Line 93"/>
                        <wps:cNvCnPr>
                          <a:cxnSpLocks noChangeShapeType="1"/>
                        </wps:cNvCnPr>
                        <wps:spPr bwMode="auto">
                          <a:xfrm>
                            <a:off x="2132965" y="381000"/>
                            <a:ext cx="635" cy="19812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3" name="Line 94"/>
                        <wps:cNvCnPr>
                          <a:cxnSpLocks noChangeShapeType="1"/>
                        </wps:cNvCnPr>
                        <wps:spPr bwMode="auto">
                          <a:xfrm>
                            <a:off x="3429000" y="381635"/>
                            <a:ext cx="635" cy="198056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4" name="Line 95"/>
                        <wps:cNvCnPr>
                          <a:cxnSpLocks noChangeShapeType="1"/>
                        </wps:cNvCnPr>
                        <wps:spPr bwMode="auto">
                          <a:xfrm>
                            <a:off x="4724400" y="381635"/>
                            <a:ext cx="635" cy="198056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5" name="Rectangle 96"/>
                        <wps:cNvSpPr>
                          <a:spLocks noChangeArrowheads="1"/>
                        </wps:cNvSpPr>
                        <wps:spPr bwMode="auto">
                          <a:xfrm>
                            <a:off x="990600" y="609600"/>
                            <a:ext cx="152400" cy="838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97"/>
                        <wps:cNvSpPr>
                          <a:spLocks noChangeArrowheads="1"/>
                        </wps:cNvSpPr>
                        <wps:spPr bwMode="auto">
                          <a:xfrm>
                            <a:off x="2057400" y="609600"/>
                            <a:ext cx="152400" cy="144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Rectangle 98"/>
                        <wps:cNvSpPr>
                          <a:spLocks noChangeArrowheads="1"/>
                        </wps:cNvSpPr>
                        <wps:spPr bwMode="auto">
                          <a:xfrm>
                            <a:off x="3352800" y="838200"/>
                            <a:ext cx="15240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99"/>
                        <wps:cNvSpPr>
                          <a:spLocks noChangeArrowheads="1"/>
                        </wps:cNvSpPr>
                        <wps:spPr bwMode="auto">
                          <a:xfrm>
                            <a:off x="4648200" y="838200"/>
                            <a:ext cx="15240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01"/>
                        <wps:cNvCnPr>
                          <a:cxnSpLocks noChangeShapeType="1"/>
                        </wps:cNvCnPr>
                        <wps:spPr bwMode="auto">
                          <a:xfrm>
                            <a:off x="1143000" y="609600"/>
                            <a:ext cx="914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102"/>
                        <wps:cNvCnPr>
                          <a:cxnSpLocks noChangeShapeType="1"/>
                        </wps:cNvCnPr>
                        <wps:spPr bwMode="auto">
                          <a:xfrm>
                            <a:off x="2209800" y="914400"/>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03"/>
                        <wps:cNvCnPr>
                          <a:cxnSpLocks noChangeShapeType="1"/>
                        </wps:cNvCnPr>
                        <wps:spPr bwMode="auto">
                          <a:xfrm>
                            <a:off x="3505200" y="914400"/>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105"/>
                        <wps:cNvSpPr txBox="1">
                          <a:spLocks noChangeArrowheads="1"/>
                        </wps:cNvSpPr>
                        <wps:spPr bwMode="auto">
                          <a:xfrm>
                            <a:off x="1143000" y="405765"/>
                            <a:ext cx="916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B0671" w14:textId="77777777" w:rsidR="00BB04A1" w:rsidRDefault="00BB04A1">
                              <w:r>
                                <w:t>1: Get Data</w:t>
                              </w:r>
                            </w:p>
                          </w:txbxContent>
                        </wps:txbx>
                        <wps:bodyPr rot="0" vert="horz" wrap="square" lIns="91440" tIns="45720" rIns="91440" bIns="45720" anchor="t" anchorCtr="0" upright="1">
                          <a:noAutofit/>
                        </wps:bodyPr>
                      </wps:wsp>
                      <wps:wsp>
                        <wps:cNvPr id="63" name="Text Box 107"/>
                        <wps:cNvSpPr txBox="1">
                          <a:spLocks noChangeArrowheads="1"/>
                        </wps:cNvSpPr>
                        <wps:spPr bwMode="auto">
                          <a:xfrm>
                            <a:off x="2302510" y="725170"/>
                            <a:ext cx="916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EE98F" w14:textId="77777777" w:rsidR="00BB04A1" w:rsidRDefault="00BB04A1">
                              <w:r>
                                <w:t>1.1: Get Data</w:t>
                              </w:r>
                            </w:p>
                          </w:txbxContent>
                        </wps:txbx>
                        <wps:bodyPr rot="0" vert="horz" wrap="square" lIns="91440" tIns="45720" rIns="91440" bIns="45720" anchor="t" anchorCtr="0" upright="1">
                          <a:noAutofit/>
                        </wps:bodyPr>
                      </wps:wsp>
                      <wps:wsp>
                        <wps:cNvPr id="128" name="Text Box 108"/>
                        <wps:cNvSpPr txBox="1">
                          <a:spLocks noChangeArrowheads="1"/>
                        </wps:cNvSpPr>
                        <wps:spPr bwMode="auto">
                          <a:xfrm>
                            <a:off x="3602355" y="706755"/>
                            <a:ext cx="9861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7389E" w14:textId="77777777" w:rsidR="00BB04A1" w:rsidRDefault="00BB04A1">
                              <w:r>
                                <w:t>1.1.1: Get Data</w:t>
                              </w:r>
                            </w:p>
                          </w:txbxContent>
                        </wps:txbx>
                        <wps:bodyPr rot="0" vert="horz" wrap="square" lIns="91440" tIns="45720" rIns="91440" bIns="45720" anchor="t" anchorCtr="0" upright="1">
                          <a:noAutofit/>
                        </wps:bodyPr>
                      </wps:wsp>
                      <wps:wsp>
                        <wps:cNvPr id="129" name="Line 112"/>
                        <wps:cNvCnPr>
                          <a:cxnSpLocks noChangeShapeType="1"/>
                        </wps:cNvCnPr>
                        <wps:spPr bwMode="auto">
                          <a:xfrm flipH="1">
                            <a:off x="3505200" y="1181100"/>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Text Box 113"/>
                        <wps:cNvSpPr txBox="1">
                          <a:spLocks noChangeArrowheads="1"/>
                        </wps:cNvSpPr>
                        <wps:spPr bwMode="auto">
                          <a:xfrm>
                            <a:off x="3505200" y="976630"/>
                            <a:ext cx="1295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726E8" w14:textId="77777777" w:rsidR="00BB04A1" w:rsidRDefault="00BB04A1">
                              <w:r>
                                <w:t>1.1.1.1: Return Data</w:t>
                              </w:r>
                            </w:p>
                          </w:txbxContent>
                        </wps:txbx>
                        <wps:bodyPr rot="0" vert="horz" wrap="square" lIns="91440" tIns="45720" rIns="91440" bIns="45720" anchor="t" anchorCtr="0" upright="1">
                          <a:noAutofit/>
                        </wps:bodyPr>
                      </wps:wsp>
                    </wpc:wpc>
                  </a:graphicData>
                </a:graphic>
              </wp:inline>
            </w:drawing>
          </mc:Choice>
          <mc:Fallback>
            <w:pict>
              <v:group w14:anchorId="774007CB" id="Canvas 79" o:spid="_x0000_s1066" editas="canvas" style="width:462pt;height:204pt;mso-position-horizontal-relative:char;mso-position-vertical-relative:line" coordsize="58674,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">
                <v:shape id="_x0000_s1067" type="#_x0000_t75" style="position:absolute;width:58674;height:25908;visibility:visible;mso-wrap-style:square" stroked="t" strokeweight="1pt">
                  <v:fill o:detectmouseclick="t"/>
                  <v:path o:connecttype="none"/>
                </v:shape>
                <v:rect id="Rectangle 80" o:spid="_x0000_s1068" style="position:absolute;left:6096;top:762;width:838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">
                  <v:shadow on="t" opacity=".5"/>
                  <v:textbox>
                    <w:txbxContent>
                      <w:p w14:paraId="51128ECE" w14:textId="77777777" w:rsidR="00BB04A1" w:rsidRPr="009B73E3" w:rsidRDefault="00BB04A1" w:rsidP="00255442">
                        <w:pPr>
                          <w:jc w:val="center"/>
                          <w:rPr>
                            <w:b/>
                          </w:rPr>
                        </w:pPr>
                        <w:r w:rsidRPr="009B73E3">
                          <w:rPr>
                            <w:b/>
                          </w:rPr>
                          <w:t>User</w:t>
                        </w:r>
                      </w:p>
                    </w:txbxContent>
                  </v:textbox>
                </v:rect>
                <v:rect id="Rectangle 82" o:spid="_x0000_s1069" style="position:absolute;left:16764;top:762;width:838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">
                  <v:shadow on="t" opacity=".5"/>
                  <v:textbox>
                    <w:txbxContent>
                      <w:p w14:paraId="4355B94E" w14:textId="77777777" w:rsidR="00BB04A1" w:rsidRPr="009B73E3" w:rsidRDefault="00BB04A1" w:rsidP="00255442">
                        <w:pPr>
                          <w:jc w:val="center"/>
                          <w:rPr>
                            <w:b/>
                          </w:rPr>
                        </w:pPr>
                        <w:r w:rsidRPr="009B73E3">
                          <w:rPr>
                            <w:b/>
                          </w:rPr>
                          <w:t>View(JSP)</w:t>
                        </w:r>
                      </w:p>
                    </w:txbxContent>
                  </v:textbox>
                </v:rect>
                <v:rect id="Rectangle 83" o:spid="_x0000_s1070" style="position:absolute;left:27432;top:762;width:12954;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">
                  <v:shadow on="t" opacity=".5"/>
                  <v:textbox>
                    <w:txbxContent>
                      <w:p w14:paraId="4626557A" w14:textId="77777777" w:rsidR="00BB04A1" w:rsidRPr="009B73E3" w:rsidRDefault="00BB04A1" w:rsidP="00255442">
                        <w:pPr>
                          <w:jc w:val="center"/>
                          <w:rPr>
                            <w:b/>
                          </w:rPr>
                        </w:pPr>
                        <w:r w:rsidRPr="009B73E3">
                          <w:rPr>
                            <w:b/>
                          </w:rPr>
                          <w:t>Helper (JavaBeans)</w:t>
                        </w:r>
                      </w:p>
                    </w:txbxContent>
                  </v:textbox>
                </v:rect>
                <v:rect id="Rectangle 84" o:spid="_x0000_s1071" style="position:absolute;left:42672;top:762;width:1219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">
                  <v:shadow on="t" opacity=".5"/>
                  <v:textbox>
                    <w:txbxContent>
                      <w:p w14:paraId="60732BA0" w14:textId="77777777" w:rsidR="00BB04A1" w:rsidRPr="009B73E3" w:rsidRDefault="00BB04A1" w:rsidP="00255442">
                        <w:pPr>
                          <w:jc w:val="center"/>
                          <w:rPr>
                            <w:b/>
                          </w:rPr>
                        </w:pPr>
                        <w:r w:rsidRPr="009B73E3">
                          <w:rPr>
                            <w:b/>
                          </w:rPr>
                          <w:t>Data Source</w:t>
                        </w:r>
                        <w:r>
                          <w:rPr>
                            <w:b/>
                          </w:rPr>
                          <w:t xml:space="preserve"> (DB)</w:t>
                        </w:r>
                      </w:p>
                    </w:txbxContent>
                  </v:textbox>
                </v:rect>
                <v:line id="Line 91" o:spid="_x0000_s1072" style="position:absolute;visibility:visible;mso-wrap-style:square" from="10566,3816" to="10668,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">
                  <v:stroke dashstyle="longDash"/>
                </v:line>
                <v:line id="Line 93" o:spid="_x0000_s1073" style="position:absolute;visibility:visible;mso-wrap-style:square" from="21329,3810" to="21336,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">
                  <v:stroke dashstyle="longDash"/>
                </v:line>
                <v:line id="Line 94" o:spid="_x0000_s1074" style="position:absolute;visibility:visible;mso-wrap-style:square" from="34290,3816" to="34296,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">
                  <v:stroke dashstyle="longDash"/>
                </v:line>
                <v:line id="Line 95" o:spid="_x0000_s1075" style="position:absolute;visibility:visible;mso-wrap-style:square" from="47244,3816" to="47250,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">
                  <v:stroke dashstyle="longDash"/>
                </v:line>
                <v:rect id="Rectangle 96" o:spid="_x0000_s1076" style="position:absolute;left:9906;top:6096;width:1524;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97" o:spid="_x0000_s1077" style="position:absolute;left:20574;top:6096;width:1524;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98" o:spid="_x0000_s1078" style="position:absolute;left:33528;top:8382;width:152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99" o:spid="_x0000_s1079" style="position:absolute;left:46482;top:8382;width:152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01" o:spid="_x0000_s1080" style="position:absolute;visibility:visible;mso-wrap-style:square" from="11430,6096" to="20574,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02" o:spid="_x0000_s1081" style="position:absolute;visibility:visible;mso-wrap-style:square" from="22098,9144" to="33528,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103" o:spid="_x0000_s1082" style="position:absolute;visibility:visible;mso-wrap-style:square" from="35052,9144" to="46482,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shape id="Text Box 105" o:spid="_x0000_s1083" type="#_x0000_t202" style="position:absolute;left:11430;top:4057;width:91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473B0671" w14:textId="77777777" w:rsidR="00BB04A1" w:rsidRDefault="00BB04A1">
                        <w:r>
                          <w:t>1: Get Data</w:t>
                        </w:r>
                      </w:p>
                    </w:txbxContent>
                  </v:textbox>
                </v:shape>
                <v:shape id="Text Box 107" o:spid="_x0000_s1084" type="#_x0000_t202" style="position:absolute;left:23025;top:7251;width:91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5CEEE98F" w14:textId="77777777" w:rsidR="00BB04A1" w:rsidRDefault="00BB04A1">
                        <w:r>
                          <w:t>1.1: Get Data</w:t>
                        </w:r>
                      </w:p>
                    </w:txbxContent>
                  </v:textbox>
                </v:shape>
                <v:shape id="Text Box 108" o:spid="_x0000_s1085" type="#_x0000_t202" style="position:absolute;left:36023;top:7067;width:98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3D47389E" w14:textId="77777777" w:rsidR="00BB04A1" w:rsidRDefault="00BB04A1">
                        <w:r>
                          <w:t>1.1.1: Get Data</w:t>
                        </w:r>
                      </w:p>
                    </w:txbxContent>
                  </v:textbox>
                </v:shape>
                <v:line id="Line 112" o:spid="_x0000_s1086" style="position:absolute;flip:x;visibility:visible;mso-wrap-style:square" from="35052,11811" to="46482,1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">
                  <v:stroke endarrow="block"/>
                </v:line>
                <v:shape id="Text Box 113" o:spid="_x0000_s1087" type="#_x0000_t202" style="position:absolute;left:35052;top:9766;width:129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529726E8" w14:textId="77777777" w:rsidR="00BB04A1" w:rsidRDefault="00BB04A1">
                        <w:r>
                          <w:t>1.1.1.1: Return Data</w:t>
                        </w:r>
                      </w:p>
                    </w:txbxContent>
                  </v:textbox>
                </v:shape>
                <w10:anchorlock/>
              </v:group>
            </w:pict>
          </mc:Fallback>
        </mc:AlternateContent>
      </w:r>
    </w:p>
    <w:p w14:paraId="0FCD3B1B" w14:textId="77777777" w:rsidR="00B149C3" w:rsidRDefault="00B149C3"/>
    <w:p w14:paraId="4F612A8A" w14:textId="77777777" w:rsidR="008370FB" w:rsidRDefault="008370FB">
      <w:pPr>
        <w:pStyle w:val="Heading3"/>
      </w:pPr>
      <w:bookmarkStart w:id="23" w:name="_Toc145305873"/>
      <w:r>
        <w:t>Common Elements &amp; Services</w:t>
      </w:r>
      <w:bookmarkEnd w:id="23"/>
      <w:r>
        <w:t xml:space="preserve"> </w:t>
      </w:r>
    </w:p>
    <w:p w14:paraId="5DA9BEA8" w14:textId="77777777" w:rsidR="008370FB" w:rsidRDefault="00DE70F4">
      <w:r>
        <w:t>The following are some common elements and services that</w:t>
      </w:r>
      <w:r w:rsidR="008370FB">
        <w:t xml:space="preserve"> belong to the </w:t>
      </w:r>
      <w:r w:rsidR="00133E9E">
        <w:t>CPDS</w:t>
      </w:r>
      <w:r>
        <w:t xml:space="preserve"> framework</w:t>
      </w:r>
      <w:r w:rsidR="008370FB">
        <w:t>:</w:t>
      </w:r>
    </w:p>
    <w:p w14:paraId="54041AA8" w14:textId="77777777" w:rsidR="000E13C1" w:rsidRDefault="000E13C1"/>
    <w:p w14:paraId="3C7F80E3" w14:textId="77777777" w:rsidR="00115599" w:rsidRDefault="008370FB">
      <w:pPr>
        <w:numPr>
          <w:ilvl w:val="0"/>
          <w:numId w:val="22"/>
        </w:numPr>
      </w:pPr>
      <w:r>
        <w:t>Utility Classes</w:t>
      </w:r>
    </w:p>
    <w:p w14:paraId="028066DA" w14:textId="77777777" w:rsidR="008370FB" w:rsidRDefault="008370FB">
      <w:pPr>
        <w:numPr>
          <w:ilvl w:val="0"/>
          <w:numId w:val="22"/>
        </w:numPr>
      </w:pPr>
      <w:r>
        <w:t xml:space="preserve">XML Parser </w:t>
      </w:r>
    </w:p>
    <w:p w14:paraId="12F65945" w14:textId="77777777" w:rsidR="000E13C1" w:rsidRDefault="00DE70F4">
      <w:pPr>
        <w:numPr>
          <w:ilvl w:val="0"/>
          <w:numId w:val="22"/>
        </w:numPr>
      </w:pPr>
      <w:r>
        <w:t>JavaScript classes</w:t>
      </w:r>
    </w:p>
    <w:p w14:paraId="0FCB55A8" w14:textId="77777777" w:rsidR="008370FB" w:rsidRDefault="008370FB">
      <w:pPr>
        <w:pStyle w:val="Header"/>
        <w:tabs>
          <w:tab w:val="clear" w:pos="4320"/>
          <w:tab w:val="clear" w:pos="8640"/>
        </w:tabs>
      </w:pPr>
    </w:p>
    <w:p w14:paraId="06A1D13F" w14:textId="77777777" w:rsidR="008370FB" w:rsidRDefault="008370FB">
      <w:pPr>
        <w:pStyle w:val="Heading4"/>
      </w:pPr>
      <w:r>
        <w:t>Utility Classes and XML Parser</w:t>
      </w:r>
    </w:p>
    <w:p w14:paraId="08E50EBE" w14:textId="77777777" w:rsidR="00DE70F4" w:rsidRDefault="008370FB" w:rsidP="00DE70F4">
      <w:r>
        <w:t>The Utility Classes and the XML Parser packages contain support elements</w:t>
      </w:r>
      <w:r w:rsidR="00DE70F4">
        <w:t xml:space="preserve"> for the </w:t>
      </w:r>
      <w:r w:rsidR="00133E9E">
        <w:t>CPDS</w:t>
      </w:r>
      <w:r w:rsidR="00DE70F4">
        <w:t>. The</w:t>
      </w:r>
      <w:r>
        <w:t xml:space="preserve"> XML Parser </w:t>
      </w:r>
      <w:r w:rsidR="008518C2">
        <w:t>contains</w:t>
      </w:r>
      <w:r>
        <w:t xml:space="preserve"> a utility Java class that loads and parses XML files. </w:t>
      </w:r>
    </w:p>
    <w:p w14:paraId="567352FB" w14:textId="77777777" w:rsidR="00DE70F4" w:rsidRDefault="00DE70F4" w:rsidP="00DE70F4"/>
    <w:p w14:paraId="21435DB9" w14:textId="77777777" w:rsidR="00DE70F4" w:rsidRDefault="00DE70F4" w:rsidP="00DE70F4">
      <w:pPr>
        <w:pStyle w:val="Heading4"/>
      </w:pPr>
      <w:r>
        <w:t>JavaScript classes</w:t>
      </w:r>
    </w:p>
    <w:p w14:paraId="306F4352" w14:textId="77777777" w:rsidR="00DE70F4" w:rsidRDefault="00DE70F4" w:rsidP="00DE70F4">
      <w:r>
        <w:t xml:space="preserve">The JavaScript classes are a collection of scripts that are used by the </w:t>
      </w:r>
      <w:r w:rsidR="00133E9E">
        <w:t>CPDS</w:t>
      </w:r>
      <w:r w:rsidR="007C4D08">
        <w:t xml:space="preserve"> to process XML</w:t>
      </w:r>
      <w:r>
        <w:t xml:space="preserve"> and to pe</w:t>
      </w:r>
      <w:r w:rsidR="00DA6833">
        <w:t>rform other miscellaneous functions</w:t>
      </w:r>
      <w:r>
        <w:t xml:space="preserve">. </w:t>
      </w:r>
    </w:p>
    <w:p w14:paraId="377674B6" w14:textId="77777777" w:rsidR="00DE70F4" w:rsidRDefault="00DE70F4" w:rsidP="00DE70F4"/>
    <w:p w14:paraId="56682E60" w14:textId="77777777" w:rsidR="008370FB" w:rsidRDefault="008370FB" w:rsidP="00C203A4">
      <w:pPr>
        <w:pStyle w:val="Heading1"/>
      </w:pPr>
      <w:bookmarkStart w:id="24" w:name="_Toc517074293"/>
      <w:bookmarkStart w:id="25" w:name="_Toc145305874"/>
      <w:r>
        <w:t>User-Experience Model</w:t>
      </w:r>
      <w:bookmarkEnd w:id="24"/>
      <w:bookmarkEnd w:id="25"/>
      <w:r w:rsidR="00DD1560">
        <w:br/>
      </w:r>
    </w:p>
    <w:p w14:paraId="75C804EB" w14:textId="77777777" w:rsidR="008370FB" w:rsidRDefault="008370FB">
      <w:r>
        <w:t xml:space="preserve">The user experience model </w:t>
      </w:r>
      <w:r w:rsidR="005D1B7D">
        <w:t xml:space="preserve">captures the </w:t>
      </w:r>
      <w:r w:rsidR="00090E9B">
        <w:t xml:space="preserve">screen </w:t>
      </w:r>
      <w:r>
        <w:t xml:space="preserve">presented to the user </w:t>
      </w:r>
      <w:r w:rsidR="00090E9B">
        <w:t xml:space="preserve">in the </w:t>
      </w:r>
      <w:r w:rsidR="00133E9E">
        <w:t>CPDS</w:t>
      </w:r>
      <w:r w:rsidR="00090E9B">
        <w:t xml:space="preserve"> </w:t>
      </w:r>
      <w:r>
        <w:t xml:space="preserve">and the transitions between screens </w:t>
      </w:r>
      <w:r w:rsidR="000770CC">
        <w:t>which is a result</w:t>
      </w:r>
      <w:r w:rsidR="005D1B7D">
        <w:t xml:space="preserve"> from </w:t>
      </w:r>
      <w:r>
        <w:t>user-generated events</w:t>
      </w:r>
      <w:r w:rsidR="005D1B7D">
        <w:t>,</w:t>
      </w:r>
      <w:r>
        <w:t xml:space="preserve"> </w:t>
      </w:r>
      <w:r w:rsidR="000770CC">
        <w:t>like clicking on a button</w:t>
      </w:r>
      <w:r>
        <w:t xml:space="preserve">. </w:t>
      </w:r>
    </w:p>
    <w:p w14:paraId="1571A8BB" w14:textId="77777777" w:rsidR="008370FB" w:rsidRDefault="008370FB"/>
    <w:p w14:paraId="4462BD10" w14:textId="77777777" w:rsidR="008370FB" w:rsidRDefault="008370FB">
      <w:r>
        <w:t xml:space="preserve">The user experience model consists of: </w:t>
      </w:r>
    </w:p>
    <w:p w14:paraId="1AFBF252" w14:textId="77777777" w:rsidR="008370FB" w:rsidRDefault="008370FB">
      <w:pPr>
        <w:numPr>
          <w:ilvl w:val="0"/>
          <w:numId w:val="28"/>
        </w:numPr>
      </w:pPr>
      <w:r>
        <w:t xml:space="preserve">Navigational maps, </w:t>
      </w:r>
      <w:r w:rsidR="0034408B">
        <w:t>the transition</w:t>
      </w:r>
      <w:r>
        <w:t xml:space="preserve"> between </w:t>
      </w:r>
      <w:r w:rsidR="00F94C87">
        <w:t>application</w:t>
      </w:r>
      <w:r>
        <w:t xml:space="preserve"> screens </w:t>
      </w:r>
    </w:p>
    <w:p w14:paraId="4E8BEFA8" w14:textId="77777777" w:rsidR="008370FB" w:rsidRDefault="008370FB">
      <w:pPr>
        <w:pStyle w:val="Header"/>
        <w:tabs>
          <w:tab w:val="clear" w:pos="4320"/>
          <w:tab w:val="clear" w:pos="8640"/>
        </w:tabs>
      </w:pPr>
    </w:p>
    <w:p w14:paraId="6975DEE3" w14:textId="77777777" w:rsidR="008370FB" w:rsidRDefault="00253C67">
      <w:pPr>
        <w:pStyle w:val="Heading3"/>
      </w:pPr>
      <w:bookmarkStart w:id="26" w:name="_Toc145305875"/>
      <w:r>
        <w:t xml:space="preserve">CPDS Tool </w:t>
      </w:r>
      <w:r w:rsidR="008370FB">
        <w:t>Navigation Map</w:t>
      </w:r>
      <w:bookmarkEnd w:id="26"/>
    </w:p>
    <w:p w14:paraId="69F4A904" w14:textId="77777777" w:rsidR="008370FB" w:rsidRDefault="008370FB">
      <w:r>
        <w:t xml:space="preserve">The diagram below shows </w:t>
      </w:r>
      <w:r w:rsidR="00133E9E">
        <w:t>CPDS</w:t>
      </w:r>
      <w:r w:rsidR="000770CC">
        <w:t xml:space="preserve"> navigation map</w:t>
      </w:r>
      <w:r>
        <w:t xml:space="preserve">. </w:t>
      </w:r>
      <w:r w:rsidR="000770CC">
        <w:t xml:space="preserve">The diagram shows screen-to-screen transition, which the user must </w:t>
      </w:r>
      <w:r w:rsidR="00F678F8">
        <w:t>traverse</w:t>
      </w:r>
      <w:r w:rsidR="000770CC">
        <w:t xml:space="preserve"> to complete the whole </w:t>
      </w:r>
      <w:r w:rsidR="00133E9E">
        <w:t>CPDS</w:t>
      </w:r>
      <w:r w:rsidR="000770CC">
        <w:t xml:space="preserve"> process</w:t>
      </w:r>
      <w:r>
        <w:t>.</w:t>
      </w:r>
    </w:p>
    <w:p w14:paraId="6A04F6A3" w14:textId="77777777" w:rsidR="008370FB" w:rsidRDefault="008370FB">
      <w:pPr>
        <w:rPr>
          <w:szCs w:val="24"/>
        </w:rPr>
      </w:pPr>
    </w:p>
    <w:p w14:paraId="5B76B28A" w14:textId="77777777" w:rsidR="00F90675" w:rsidRDefault="008370FB">
      <w:pPr>
        <w:rPr>
          <w:szCs w:val="24"/>
        </w:rPr>
      </w:pPr>
      <w:r>
        <w:rPr>
          <w:szCs w:val="24"/>
        </w:rPr>
        <w:t>Th</w:t>
      </w:r>
      <w:r w:rsidR="00253C67">
        <w:rPr>
          <w:szCs w:val="24"/>
        </w:rPr>
        <w:t xml:space="preserve">e relationships between objects </w:t>
      </w:r>
      <w:r>
        <w:rPr>
          <w:szCs w:val="24"/>
        </w:rPr>
        <w:t xml:space="preserve">represent </w:t>
      </w:r>
      <w:r w:rsidR="00253C67">
        <w:rPr>
          <w:szCs w:val="24"/>
        </w:rPr>
        <w:t xml:space="preserve">the </w:t>
      </w:r>
      <w:r>
        <w:rPr>
          <w:szCs w:val="24"/>
        </w:rPr>
        <w:t>transitions between screens i</w:t>
      </w:r>
      <w:r w:rsidR="00F90675">
        <w:rPr>
          <w:szCs w:val="24"/>
        </w:rPr>
        <w:t>nitiated by the user’s actions.</w:t>
      </w:r>
    </w:p>
    <w:p w14:paraId="73AC447A" w14:textId="77777777" w:rsidR="00253C67" w:rsidRPr="00687ABA" w:rsidRDefault="00253C67">
      <w:pPr>
        <w:rPr>
          <w:szCs w:val="24"/>
        </w:rPr>
      </w:pPr>
    </w:p>
    <w:p w14:paraId="32CBEF30" w14:textId="77777777" w:rsidR="00CF1053" w:rsidRPr="00687ABA" w:rsidRDefault="00253C67" w:rsidP="00687ABA">
      <w:pPr>
        <w:jc w:val="center"/>
        <w:rPr>
          <w:rStyle w:val="SoDAField"/>
          <w:b/>
          <w:color w:val="auto"/>
        </w:rPr>
      </w:pPr>
      <w:r>
        <w:rPr>
          <w:rStyle w:val="SoDAField"/>
          <w:b/>
          <w:color w:val="auto"/>
        </w:rPr>
        <w:t xml:space="preserve">CPDS Tool </w:t>
      </w:r>
      <w:r w:rsidR="008370FB" w:rsidRPr="00687ABA">
        <w:rPr>
          <w:rStyle w:val="SoDAField"/>
          <w:b/>
          <w:color w:val="auto"/>
        </w:rPr>
        <w:t>Navigation Map</w:t>
      </w:r>
      <w:r w:rsidR="00A034D7" w:rsidRPr="00687ABA">
        <w:rPr>
          <w:rStyle w:val="SoDAField"/>
          <w:b/>
          <w:color w:val="auto"/>
        </w:rPr>
        <w:br/>
      </w:r>
    </w:p>
    <w:p w14:paraId="54A3C972" w14:textId="1631F80B" w:rsidR="00CB4C4F" w:rsidRDefault="007D16B3" w:rsidP="00A034D7">
      <w:pPr>
        <w:jc w:val="center"/>
        <w:rPr>
          <w:rStyle w:val="SoDAField"/>
          <w:rFonts w:ascii="Arial" w:hAnsi="Arial" w:cs="Arial"/>
          <w:color w:val="auto"/>
        </w:rPr>
      </w:pPr>
      <w:r w:rsidRPr="00A034D7">
        <w:rPr>
          <w:noProof/>
          <w:color w:val="000000"/>
        </w:rPr>
        <w:drawing>
          <wp:inline distT="0" distB="0" distL="0" distR="0" wp14:anchorId="2E850F35" wp14:editId="69AFBEA7">
            <wp:extent cx="316230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4305300"/>
                    </a:xfrm>
                    <a:prstGeom prst="rect">
                      <a:avLst/>
                    </a:prstGeom>
                    <a:noFill/>
                    <a:ln>
                      <a:noFill/>
                    </a:ln>
                  </pic:spPr>
                </pic:pic>
              </a:graphicData>
            </a:graphic>
          </wp:inline>
        </w:drawing>
      </w:r>
    </w:p>
    <w:p w14:paraId="2A73FF6B" w14:textId="77777777" w:rsidR="008370FB" w:rsidRPr="00E47124" w:rsidRDefault="008370FB">
      <w:pPr>
        <w:rPr>
          <w:color w:val="000000"/>
        </w:rPr>
      </w:pPr>
    </w:p>
    <w:p w14:paraId="3F1A8004" w14:textId="77777777" w:rsidR="008370FB" w:rsidRDefault="008370FB">
      <w:pPr>
        <w:rPr>
          <w:vanish/>
        </w:rPr>
      </w:pPr>
    </w:p>
    <w:p w14:paraId="76ADF29D" w14:textId="77777777" w:rsidR="00E47124" w:rsidRDefault="00E47124">
      <w:pPr>
        <w:rPr>
          <w:rStyle w:val="SoDAField"/>
          <w:color w:val="auto"/>
        </w:rPr>
      </w:pPr>
    </w:p>
    <w:p w14:paraId="0A417716" w14:textId="77777777" w:rsidR="008370FB" w:rsidRDefault="008370FB">
      <w:pPr>
        <w:pStyle w:val="Heading1"/>
      </w:pPr>
      <w:bookmarkStart w:id="27" w:name="_Toc145305876"/>
      <w:r>
        <w:t>Process View</w:t>
      </w:r>
      <w:bookmarkEnd w:id="27"/>
      <w:r w:rsidR="00DD1560">
        <w:br/>
      </w:r>
    </w:p>
    <w:p w14:paraId="0C8238D3" w14:textId="77777777" w:rsidR="008370FB" w:rsidRDefault="008370FB">
      <w:r>
        <w:t>The process view shows th</w:t>
      </w:r>
      <w:r w:rsidR="00E47124">
        <w:t>e assignment of active classes</w:t>
      </w:r>
      <w:r>
        <w:t xml:space="preserve"> to the operating systems processes and threads</w:t>
      </w:r>
      <w:r w:rsidR="00E47124">
        <w:t xml:space="preserve">.  This view shows, through an activity diagram, how the system will flow.  </w:t>
      </w:r>
    </w:p>
    <w:p w14:paraId="7ACAA21C" w14:textId="77777777" w:rsidR="00E207E5" w:rsidRDefault="00E207E5"/>
    <w:p w14:paraId="4AB9F37F" w14:textId="77777777" w:rsidR="00E207E5" w:rsidRDefault="007855E7">
      <w:r>
        <w:br/>
      </w:r>
      <w:r>
        <w:br/>
      </w:r>
      <w:r>
        <w:br/>
      </w:r>
      <w:r>
        <w:br/>
      </w:r>
      <w:r>
        <w:br/>
      </w:r>
      <w:r>
        <w:br/>
      </w:r>
      <w:r>
        <w:br/>
      </w:r>
      <w:r>
        <w:br/>
      </w:r>
      <w:r>
        <w:br/>
      </w:r>
      <w:r>
        <w:br/>
      </w:r>
      <w:r>
        <w:br/>
      </w:r>
      <w:r>
        <w:br/>
      </w:r>
      <w:r>
        <w:br/>
      </w:r>
      <w:r>
        <w:lastRenderedPageBreak/>
        <w:br/>
      </w:r>
    </w:p>
    <w:p w14:paraId="5ABF3B8F" w14:textId="77777777" w:rsidR="008370FB" w:rsidRPr="00E207E5" w:rsidRDefault="007855E7" w:rsidP="00E207E5">
      <w:pPr>
        <w:jc w:val="center"/>
        <w:rPr>
          <w:b/>
        </w:rPr>
      </w:pPr>
      <w:r>
        <w:rPr>
          <w:b/>
        </w:rPr>
        <w:t xml:space="preserve">   </w:t>
      </w:r>
      <w:r w:rsidR="00E47124" w:rsidRPr="00E207E5">
        <w:rPr>
          <w:b/>
        </w:rPr>
        <w:t xml:space="preserve">Activity Diagram for the </w:t>
      </w:r>
      <w:r w:rsidR="00133E9E" w:rsidRPr="00E207E5">
        <w:rPr>
          <w:b/>
        </w:rPr>
        <w:t>CPDS</w:t>
      </w:r>
      <w:r w:rsidR="00B15A5D">
        <w:rPr>
          <w:b/>
        </w:rPr>
        <w:t xml:space="preserve"> Tool</w:t>
      </w:r>
    </w:p>
    <w:p w14:paraId="755CB06B" w14:textId="43B7D704" w:rsidR="008370FB" w:rsidRPr="001F0A78" w:rsidRDefault="007D16B3">
      <w:r>
        <w:rPr>
          <w:noProof/>
        </w:rPr>
        <mc:AlternateContent>
          <mc:Choice Requires="wpc">
            <w:drawing>
              <wp:inline distT="0" distB="0" distL="0" distR="0" wp14:anchorId="6E77EE2E" wp14:editId="54A7C831">
                <wp:extent cx="6123940" cy="6629400"/>
                <wp:effectExtent l="0" t="0" r="635" b="0"/>
                <wp:docPr id="150" name="Canvas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AutoShape 155"/>
                        <wps:cNvSpPr>
                          <a:spLocks noChangeArrowheads="1"/>
                        </wps:cNvSpPr>
                        <wps:spPr bwMode="auto">
                          <a:xfrm>
                            <a:off x="1752600" y="3200400"/>
                            <a:ext cx="1219200" cy="261620"/>
                          </a:xfrm>
                          <a:prstGeom prst="flowChartAlternateProcess">
                            <a:avLst/>
                          </a:prstGeom>
                          <a:solidFill>
                            <a:srgbClr val="FFFFFF"/>
                          </a:solidFill>
                          <a:ln w="9525">
                            <a:solidFill>
                              <a:srgbClr val="000000"/>
                            </a:solidFill>
                            <a:miter lim="800000"/>
                            <a:headEnd/>
                            <a:tailEnd/>
                          </a:ln>
                        </wps:spPr>
                        <wps:txbx>
                          <w:txbxContent>
                            <w:p w14:paraId="0989FF36" w14:textId="77777777" w:rsidR="00BB04A1" w:rsidRPr="00E47124" w:rsidRDefault="00BB04A1" w:rsidP="00615AC7">
                              <w:pPr>
                                <w:jc w:val="center"/>
                                <w:rPr>
                                  <w:sz w:val="15"/>
                                </w:rPr>
                              </w:pPr>
                              <w:r w:rsidRPr="00E47124">
                                <w:rPr>
                                  <w:sz w:val="15"/>
                                </w:rPr>
                                <w:t>Select Resource</w:t>
                              </w:r>
                              <w:r>
                                <w:rPr>
                                  <w:sz w:val="15"/>
                                </w:rPr>
                                <w:t xml:space="preserve"> Concerns</w:t>
                              </w:r>
                            </w:p>
                          </w:txbxContent>
                        </wps:txbx>
                        <wps:bodyPr rot="0" vert="horz" wrap="square" lIns="69952" tIns="34976" rIns="69952" bIns="34976" anchor="t" anchorCtr="0" upright="1">
                          <a:noAutofit/>
                        </wps:bodyPr>
                      </wps:wsp>
                      <wps:wsp>
                        <wps:cNvPr id="11" name="Freeform 164"/>
                        <wps:cNvSpPr>
                          <a:spLocks/>
                        </wps:cNvSpPr>
                        <wps:spPr bwMode="auto">
                          <a:xfrm>
                            <a:off x="3053080" y="2971165"/>
                            <a:ext cx="349250" cy="635"/>
                          </a:xfrm>
                          <a:custGeom>
                            <a:avLst/>
                            <a:gdLst>
                              <a:gd name="T0" fmla="*/ 0 w 550"/>
                              <a:gd name="T1" fmla="*/ 0 h 1"/>
                              <a:gd name="T2" fmla="*/ 267 w 550"/>
                              <a:gd name="T3" fmla="*/ 1 h 1"/>
                              <a:gd name="T4" fmla="*/ 550 w 550"/>
                              <a:gd name="T5" fmla="*/ 1 h 1"/>
                            </a:gdLst>
                            <a:ahLst/>
                            <a:cxnLst>
                              <a:cxn ang="0">
                                <a:pos x="T0" y="T1"/>
                              </a:cxn>
                              <a:cxn ang="0">
                                <a:pos x="T2" y="T3"/>
                              </a:cxn>
                              <a:cxn ang="0">
                                <a:pos x="T4" y="T5"/>
                              </a:cxn>
                            </a:cxnLst>
                            <a:rect l="0" t="0" r="r" b="b"/>
                            <a:pathLst>
                              <a:path w="550" h="1">
                                <a:moveTo>
                                  <a:pt x="0" y="0"/>
                                </a:moveTo>
                                <a:lnTo>
                                  <a:pt x="267" y="1"/>
                                </a:lnTo>
                                <a:lnTo>
                                  <a:pt x="55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67"/>
                        <wps:cNvSpPr>
                          <a:spLocks noChangeArrowheads="1"/>
                        </wps:cNvSpPr>
                        <wps:spPr bwMode="auto">
                          <a:xfrm>
                            <a:off x="3505200" y="3124200"/>
                            <a:ext cx="1048385" cy="426720"/>
                          </a:xfrm>
                          <a:prstGeom prst="flowChartAlternateProcess">
                            <a:avLst/>
                          </a:prstGeom>
                          <a:solidFill>
                            <a:srgbClr val="FFFFFF"/>
                          </a:solidFill>
                          <a:ln w="9525">
                            <a:solidFill>
                              <a:srgbClr val="000000"/>
                            </a:solidFill>
                            <a:miter lim="800000"/>
                            <a:headEnd/>
                            <a:tailEnd/>
                          </a:ln>
                        </wps:spPr>
                        <wps:txbx>
                          <w:txbxContent>
                            <w:p w14:paraId="0E0467BC" w14:textId="77777777" w:rsidR="00BB04A1" w:rsidRPr="00E47124" w:rsidRDefault="00BB04A1" w:rsidP="00615AC7">
                              <w:pPr>
                                <w:jc w:val="center"/>
                                <w:rPr>
                                  <w:sz w:val="15"/>
                                </w:rPr>
                              </w:pPr>
                              <w:r w:rsidRPr="00E47124">
                                <w:rPr>
                                  <w:sz w:val="15"/>
                                </w:rPr>
                                <w:t>Browse to specify a formatted text file</w:t>
                              </w:r>
                            </w:p>
                          </w:txbxContent>
                        </wps:txbx>
                        <wps:bodyPr rot="0" vert="horz" wrap="square" lIns="69952" tIns="34976" rIns="69952" bIns="34976" anchor="t" anchorCtr="0" upright="1">
                          <a:noAutofit/>
                        </wps:bodyPr>
                      </wps:wsp>
                      <wps:wsp>
                        <wps:cNvPr id="13" name="Freeform 169"/>
                        <wps:cNvSpPr>
                          <a:spLocks/>
                        </wps:cNvSpPr>
                        <wps:spPr bwMode="auto">
                          <a:xfrm>
                            <a:off x="3021965" y="4174490"/>
                            <a:ext cx="349250" cy="4445"/>
                          </a:xfrm>
                          <a:custGeom>
                            <a:avLst/>
                            <a:gdLst>
                              <a:gd name="T0" fmla="*/ 0 w 550"/>
                              <a:gd name="T1" fmla="*/ 0 h 7"/>
                              <a:gd name="T2" fmla="*/ 281 w 550"/>
                              <a:gd name="T3" fmla="*/ 7 h 7"/>
                              <a:gd name="T4" fmla="*/ 550 w 550"/>
                              <a:gd name="T5" fmla="*/ 1 h 7"/>
                            </a:gdLst>
                            <a:ahLst/>
                            <a:cxnLst>
                              <a:cxn ang="0">
                                <a:pos x="T0" y="T1"/>
                              </a:cxn>
                              <a:cxn ang="0">
                                <a:pos x="T2" y="T3"/>
                              </a:cxn>
                              <a:cxn ang="0">
                                <a:pos x="T4" y="T5"/>
                              </a:cxn>
                            </a:cxnLst>
                            <a:rect l="0" t="0" r="r" b="b"/>
                            <a:pathLst>
                              <a:path w="550" h="7">
                                <a:moveTo>
                                  <a:pt x="0" y="0"/>
                                </a:moveTo>
                                <a:lnTo>
                                  <a:pt x="281" y="7"/>
                                </a:lnTo>
                                <a:lnTo>
                                  <a:pt x="55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173"/>
                        <wps:cNvSpPr>
                          <a:spLocks noChangeArrowheads="1"/>
                        </wps:cNvSpPr>
                        <wps:spPr bwMode="auto">
                          <a:xfrm>
                            <a:off x="2418715" y="4349750"/>
                            <a:ext cx="1574165" cy="261620"/>
                          </a:xfrm>
                          <a:prstGeom prst="flowChartAlternateProcess">
                            <a:avLst/>
                          </a:prstGeom>
                          <a:solidFill>
                            <a:srgbClr val="FFFFFF"/>
                          </a:solidFill>
                          <a:ln w="9525">
                            <a:solidFill>
                              <a:srgbClr val="000000"/>
                            </a:solidFill>
                            <a:miter lim="800000"/>
                            <a:headEnd/>
                            <a:tailEnd/>
                          </a:ln>
                        </wps:spPr>
                        <wps:txbx>
                          <w:txbxContent>
                            <w:p w14:paraId="51B9D089" w14:textId="77777777" w:rsidR="00BB04A1" w:rsidRPr="00E47124" w:rsidRDefault="00BB04A1" w:rsidP="00615AC7">
                              <w:pPr>
                                <w:jc w:val="center"/>
                                <w:rPr>
                                  <w:sz w:val="15"/>
                                </w:rPr>
                              </w:pPr>
                              <w:r w:rsidRPr="00E47124">
                                <w:rPr>
                                  <w:sz w:val="15"/>
                                </w:rPr>
                                <w:t>Select Management Practice</w:t>
                              </w:r>
                            </w:p>
                          </w:txbxContent>
                        </wps:txbx>
                        <wps:bodyPr rot="0" vert="horz" wrap="square" lIns="69952" tIns="34976" rIns="69952" bIns="34976" anchor="t" anchorCtr="0" upright="1">
                          <a:noAutofit/>
                        </wps:bodyPr>
                      </wps:wsp>
                      <wps:wsp>
                        <wps:cNvPr id="15" name="AutoShape 177"/>
                        <wps:cNvSpPr>
                          <a:spLocks noChangeArrowheads="1"/>
                        </wps:cNvSpPr>
                        <wps:spPr bwMode="auto">
                          <a:xfrm>
                            <a:off x="2418715" y="4782820"/>
                            <a:ext cx="1574165" cy="261620"/>
                          </a:xfrm>
                          <a:prstGeom prst="flowChartAlternateProcess">
                            <a:avLst/>
                          </a:prstGeom>
                          <a:solidFill>
                            <a:srgbClr val="FFFFFF"/>
                          </a:solidFill>
                          <a:ln w="9525">
                            <a:solidFill>
                              <a:srgbClr val="000000"/>
                            </a:solidFill>
                            <a:miter lim="800000"/>
                            <a:headEnd/>
                            <a:tailEnd/>
                          </a:ln>
                        </wps:spPr>
                        <wps:txbx>
                          <w:txbxContent>
                            <w:p w14:paraId="03BBF570" w14:textId="77777777" w:rsidR="00BB04A1" w:rsidRPr="00E47124" w:rsidRDefault="00BB04A1" w:rsidP="00615AC7">
                              <w:pPr>
                                <w:jc w:val="center"/>
                                <w:rPr>
                                  <w:sz w:val="15"/>
                                </w:rPr>
                              </w:pPr>
                              <w:r>
                                <w:rPr>
                                  <w:sz w:val="15"/>
                                </w:rPr>
                                <w:t>Modify Practice/Concern Effect</w:t>
                              </w:r>
                              <w:r w:rsidRPr="00E47124">
                                <w:rPr>
                                  <w:sz w:val="15"/>
                                </w:rPr>
                                <w:t>s</w:t>
                              </w:r>
                            </w:p>
                          </w:txbxContent>
                        </wps:txbx>
                        <wps:bodyPr rot="0" vert="horz" wrap="square" lIns="69952" tIns="34976" rIns="69952" bIns="34976" anchor="t" anchorCtr="0" upright="1">
                          <a:noAutofit/>
                        </wps:bodyPr>
                      </wps:wsp>
                      <wps:wsp>
                        <wps:cNvPr id="16" name="AutoShape 179"/>
                        <wps:cNvSpPr>
                          <a:spLocks noChangeArrowheads="1"/>
                        </wps:cNvSpPr>
                        <wps:spPr bwMode="auto">
                          <a:xfrm>
                            <a:off x="2237105" y="5668645"/>
                            <a:ext cx="1945005" cy="261620"/>
                          </a:xfrm>
                          <a:prstGeom prst="flowChartAlternateProcess">
                            <a:avLst/>
                          </a:prstGeom>
                          <a:solidFill>
                            <a:srgbClr val="FFFFFF"/>
                          </a:solidFill>
                          <a:ln w="9525">
                            <a:solidFill>
                              <a:srgbClr val="000000"/>
                            </a:solidFill>
                            <a:miter lim="800000"/>
                            <a:headEnd/>
                            <a:tailEnd/>
                          </a:ln>
                        </wps:spPr>
                        <wps:txbx>
                          <w:txbxContent>
                            <w:p w14:paraId="42AD964E" w14:textId="77777777" w:rsidR="00BB04A1" w:rsidRPr="00E47124" w:rsidRDefault="00BB04A1" w:rsidP="00615AC7">
                              <w:pPr>
                                <w:jc w:val="center"/>
                                <w:rPr>
                                  <w:sz w:val="15"/>
                                </w:rPr>
                              </w:pPr>
                              <w:r>
                                <w:rPr>
                                  <w:sz w:val="15"/>
                                </w:rPr>
                                <w:t>Show a Report (HTML or Word Document</w:t>
                              </w:r>
                              <w:r w:rsidRPr="00E47124">
                                <w:rPr>
                                  <w:sz w:val="15"/>
                                </w:rPr>
                                <w:t>)</w:t>
                              </w:r>
                            </w:p>
                          </w:txbxContent>
                        </wps:txbx>
                        <wps:bodyPr rot="0" vert="horz" wrap="square" lIns="69952" tIns="34976" rIns="69952" bIns="34976" anchor="t" anchorCtr="0" upright="1">
                          <a:noAutofit/>
                        </wps:bodyPr>
                      </wps:wsp>
                      <wps:wsp>
                        <wps:cNvPr id="17" name="AutoShape 183"/>
                        <wps:cNvSpPr>
                          <a:spLocks noChangeArrowheads="1"/>
                        </wps:cNvSpPr>
                        <wps:spPr bwMode="auto">
                          <a:xfrm>
                            <a:off x="2504440" y="5229225"/>
                            <a:ext cx="1399540" cy="264160"/>
                          </a:xfrm>
                          <a:prstGeom prst="flowChartAlternateProcess">
                            <a:avLst/>
                          </a:prstGeom>
                          <a:solidFill>
                            <a:srgbClr val="FFFFFF"/>
                          </a:solidFill>
                          <a:ln w="9525">
                            <a:solidFill>
                              <a:srgbClr val="000000"/>
                            </a:solidFill>
                            <a:miter lim="800000"/>
                            <a:headEnd/>
                            <a:tailEnd/>
                          </a:ln>
                        </wps:spPr>
                        <wps:txbx>
                          <w:txbxContent>
                            <w:p w14:paraId="1DC15351" w14:textId="77777777" w:rsidR="00BB04A1" w:rsidRPr="00E47124" w:rsidRDefault="00BB04A1" w:rsidP="00615AC7">
                              <w:pPr>
                                <w:jc w:val="center"/>
                                <w:rPr>
                                  <w:sz w:val="15"/>
                                </w:rPr>
                              </w:pPr>
                              <w:r>
                                <w:rPr>
                                  <w:sz w:val="15"/>
                                </w:rPr>
                                <w:t>Check “Meets Quality Criteria”</w:t>
                              </w:r>
                            </w:p>
                          </w:txbxContent>
                        </wps:txbx>
                        <wps:bodyPr rot="0" vert="horz" wrap="square" lIns="69952" tIns="34976" rIns="69952" bIns="34976" anchor="t" anchorCtr="0" upright="1">
                          <a:noAutofit/>
                        </wps:bodyPr>
                      </wps:wsp>
                      <wps:wsp>
                        <wps:cNvPr id="18" name="AutoShape 153"/>
                        <wps:cNvSpPr>
                          <a:spLocks noChangeArrowheads="1"/>
                        </wps:cNvSpPr>
                        <wps:spPr bwMode="auto">
                          <a:xfrm>
                            <a:off x="2192020" y="2404745"/>
                            <a:ext cx="961390" cy="262255"/>
                          </a:xfrm>
                          <a:prstGeom prst="flowChartAlternateProcess">
                            <a:avLst/>
                          </a:prstGeom>
                          <a:solidFill>
                            <a:srgbClr val="FFFFFF"/>
                          </a:solidFill>
                          <a:ln w="9525">
                            <a:solidFill>
                              <a:srgbClr val="000000"/>
                            </a:solidFill>
                            <a:miter lim="800000"/>
                            <a:headEnd/>
                            <a:tailEnd/>
                          </a:ln>
                        </wps:spPr>
                        <wps:txbx>
                          <w:txbxContent>
                            <w:p w14:paraId="27B29C83" w14:textId="77777777" w:rsidR="00BB04A1" w:rsidRPr="00E47124" w:rsidRDefault="00BB04A1" w:rsidP="00615AC7">
                              <w:pPr>
                                <w:jc w:val="center"/>
                                <w:rPr>
                                  <w:sz w:val="15"/>
                                </w:rPr>
                              </w:pPr>
                              <w:smartTag w:uri="urn:schemas-microsoft-com:office:smarttags" w:element="place">
                                <w:smartTag w:uri="urn:schemas-microsoft-com:office:smarttags" w:element="PlaceName">
                                  <w:r w:rsidRPr="00E47124">
                                    <w:rPr>
                                      <w:sz w:val="15"/>
                                    </w:rPr>
                                    <w:t>Select</w:t>
                                  </w:r>
                                </w:smartTag>
                                <w:r w:rsidRPr="00E47124">
                                  <w:rPr>
                                    <w:sz w:val="15"/>
                                  </w:rPr>
                                  <w:t xml:space="preserve"> </w:t>
                                </w:r>
                                <w:smartTag w:uri="urn:schemas-microsoft-com:office:smarttags" w:element="PlaceType">
                                  <w:r w:rsidRPr="00E47124">
                                    <w:rPr>
                                      <w:sz w:val="15"/>
                                    </w:rPr>
                                    <w:t>Land</w:t>
                                  </w:r>
                                </w:smartTag>
                              </w:smartTag>
                              <w:r w:rsidRPr="00E47124">
                                <w:rPr>
                                  <w:sz w:val="15"/>
                                </w:rPr>
                                <w:t xml:space="preserve"> Use</w:t>
                              </w:r>
                            </w:p>
                          </w:txbxContent>
                        </wps:txbx>
                        <wps:bodyPr rot="0" vert="horz" wrap="square" lIns="69952" tIns="34976" rIns="69952" bIns="34976" anchor="t" anchorCtr="0" upright="1">
                          <a:noAutofit/>
                        </wps:bodyPr>
                      </wps:wsp>
                      <wps:wsp>
                        <wps:cNvPr id="19" name="AutoShape 180"/>
                        <wps:cNvSpPr>
                          <a:spLocks noChangeArrowheads="1"/>
                        </wps:cNvSpPr>
                        <wps:spPr bwMode="auto">
                          <a:xfrm>
                            <a:off x="2133600" y="1752600"/>
                            <a:ext cx="1066800" cy="457200"/>
                          </a:xfrm>
                          <a:prstGeom prst="flowChartAlternateProcess">
                            <a:avLst/>
                          </a:prstGeom>
                          <a:solidFill>
                            <a:srgbClr val="FFFFFF"/>
                          </a:solidFill>
                          <a:ln w="9525">
                            <a:solidFill>
                              <a:srgbClr val="000000"/>
                            </a:solidFill>
                            <a:miter lim="800000"/>
                            <a:headEnd/>
                            <a:tailEnd/>
                          </a:ln>
                        </wps:spPr>
                        <wps:txbx>
                          <w:txbxContent>
                            <w:p w14:paraId="2A8090D2" w14:textId="77777777" w:rsidR="00BB04A1" w:rsidRPr="00E47124" w:rsidRDefault="00BB04A1" w:rsidP="00615AC7">
                              <w:pPr>
                                <w:jc w:val="center"/>
                                <w:rPr>
                                  <w:sz w:val="15"/>
                                </w:rPr>
                              </w:pPr>
                              <w:r>
                                <w:rPr>
                                  <w:sz w:val="15"/>
                                </w:rPr>
                                <w:t>Enter Planning Site Information</w:t>
                              </w:r>
                            </w:p>
                          </w:txbxContent>
                        </wps:txbx>
                        <wps:bodyPr rot="0" vert="horz" wrap="square" lIns="69952" tIns="34976" rIns="69952" bIns="34976" anchor="t" anchorCtr="0" upright="1">
                          <a:noAutofit/>
                        </wps:bodyPr>
                      </wps:wsp>
                      <wps:wsp>
                        <wps:cNvPr id="20" name="AutoShape 213"/>
                        <wps:cNvSpPr>
                          <a:spLocks noChangeArrowheads="1"/>
                        </wps:cNvSpPr>
                        <wps:spPr bwMode="auto">
                          <a:xfrm>
                            <a:off x="1447800" y="685800"/>
                            <a:ext cx="914400" cy="307340"/>
                          </a:xfrm>
                          <a:prstGeom prst="flowChartAlternateProcess">
                            <a:avLst/>
                          </a:prstGeom>
                          <a:solidFill>
                            <a:srgbClr val="FFFFFF"/>
                          </a:solidFill>
                          <a:ln w="9525">
                            <a:solidFill>
                              <a:srgbClr val="000000"/>
                            </a:solidFill>
                            <a:miter lim="800000"/>
                            <a:headEnd/>
                            <a:tailEnd/>
                          </a:ln>
                        </wps:spPr>
                        <wps:txbx>
                          <w:txbxContent>
                            <w:p w14:paraId="566A347C" w14:textId="77777777" w:rsidR="00BB04A1" w:rsidRPr="00E47124" w:rsidRDefault="00BB04A1" w:rsidP="00615AC7">
                              <w:pPr>
                                <w:jc w:val="center"/>
                                <w:rPr>
                                  <w:sz w:val="15"/>
                                </w:rPr>
                              </w:pPr>
                              <w:r>
                                <w:rPr>
                                  <w:sz w:val="15"/>
                                </w:rPr>
                                <w:t>Create RMS</w:t>
                              </w:r>
                            </w:p>
                          </w:txbxContent>
                        </wps:txbx>
                        <wps:bodyPr rot="0" vert="horz" wrap="square" lIns="69952" tIns="34976" rIns="69952" bIns="34976" anchor="t" anchorCtr="0" upright="1">
                          <a:noAutofit/>
                        </wps:bodyPr>
                      </wps:wsp>
                      <wps:wsp>
                        <wps:cNvPr id="21" name="Oval 216"/>
                        <wps:cNvSpPr>
                          <a:spLocks noChangeArrowheads="1"/>
                        </wps:cNvSpPr>
                        <wps:spPr bwMode="auto">
                          <a:xfrm>
                            <a:off x="3088640" y="76200"/>
                            <a:ext cx="228600" cy="2286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 name="Oval 219"/>
                        <wps:cNvSpPr>
                          <a:spLocks noChangeArrowheads="1"/>
                        </wps:cNvSpPr>
                        <wps:spPr bwMode="auto">
                          <a:xfrm>
                            <a:off x="3096895" y="6238875"/>
                            <a:ext cx="238125" cy="23812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 name="AutoShape 226"/>
                        <wps:cNvSpPr>
                          <a:spLocks noChangeArrowheads="1"/>
                        </wps:cNvSpPr>
                        <wps:spPr bwMode="auto">
                          <a:xfrm>
                            <a:off x="2734310" y="685800"/>
                            <a:ext cx="914400" cy="307340"/>
                          </a:xfrm>
                          <a:prstGeom prst="flowChartAlternateProcess">
                            <a:avLst/>
                          </a:prstGeom>
                          <a:solidFill>
                            <a:srgbClr val="FFFFFF"/>
                          </a:solidFill>
                          <a:ln w="9525">
                            <a:solidFill>
                              <a:srgbClr val="000000"/>
                            </a:solidFill>
                            <a:miter lim="800000"/>
                            <a:headEnd/>
                            <a:tailEnd/>
                          </a:ln>
                        </wps:spPr>
                        <wps:txbx>
                          <w:txbxContent>
                            <w:p w14:paraId="277793AD" w14:textId="77777777" w:rsidR="00BB04A1" w:rsidRPr="00E47124" w:rsidRDefault="00BB04A1" w:rsidP="00615AC7">
                              <w:pPr>
                                <w:jc w:val="center"/>
                                <w:rPr>
                                  <w:sz w:val="15"/>
                                </w:rPr>
                              </w:pPr>
                              <w:r>
                                <w:rPr>
                                  <w:sz w:val="15"/>
                                </w:rPr>
                                <w:t>Create Farm</w:t>
                              </w:r>
                            </w:p>
                          </w:txbxContent>
                        </wps:txbx>
                        <wps:bodyPr rot="0" vert="horz" wrap="square" lIns="69952" tIns="34976" rIns="69952" bIns="34976" anchor="t" anchorCtr="0" upright="1">
                          <a:noAutofit/>
                        </wps:bodyPr>
                      </wps:wsp>
                      <wps:wsp>
                        <wps:cNvPr id="24" name="AutoShape 227"/>
                        <wps:cNvSpPr>
                          <a:spLocks noChangeArrowheads="1"/>
                        </wps:cNvSpPr>
                        <wps:spPr bwMode="auto">
                          <a:xfrm>
                            <a:off x="4114800" y="685800"/>
                            <a:ext cx="838200" cy="307340"/>
                          </a:xfrm>
                          <a:prstGeom prst="flowChartAlternateProcess">
                            <a:avLst/>
                          </a:prstGeom>
                          <a:solidFill>
                            <a:srgbClr val="FFFFFF"/>
                          </a:solidFill>
                          <a:ln w="9525">
                            <a:solidFill>
                              <a:srgbClr val="000000"/>
                            </a:solidFill>
                            <a:miter lim="800000"/>
                            <a:headEnd/>
                            <a:tailEnd/>
                          </a:ln>
                        </wps:spPr>
                        <wps:txbx>
                          <w:txbxContent>
                            <w:p w14:paraId="22CBB48E" w14:textId="77777777" w:rsidR="00BB04A1" w:rsidRPr="00E47124" w:rsidRDefault="00BB04A1" w:rsidP="00615AC7">
                              <w:pPr>
                                <w:jc w:val="center"/>
                                <w:rPr>
                                  <w:sz w:val="15"/>
                                </w:rPr>
                              </w:pPr>
                              <w:r>
                                <w:rPr>
                                  <w:sz w:val="15"/>
                                </w:rPr>
                                <w:t>Open Farm</w:t>
                              </w:r>
                            </w:p>
                          </w:txbxContent>
                        </wps:txbx>
                        <wps:bodyPr rot="0" vert="horz" wrap="square" lIns="69952" tIns="34976" rIns="69952" bIns="34976" anchor="t" anchorCtr="0" upright="1">
                          <a:noAutofit/>
                        </wps:bodyPr>
                      </wps:wsp>
                      <wps:wsp>
                        <wps:cNvPr id="25" name="Freeform 228"/>
                        <wps:cNvSpPr>
                          <a:spLocks/>
                        </wps:cNvSpPr>
                        <wps:spPr bwMode="auto">
                          <a:xfrm>
                            <a:off x="3048000" y="452120"/>
                            <a:ext cx="349250" cy="5715"/>
                          </a:xfrm>
                          <a:custGeom>
                            <a:avLst/>
                            <a:gdLst>
                              <a:gd name="T0" fmla="*/ 0 w 550"/>
                              <a:gd name="T1" fmla="*/ 8 h 9"/>
                              <a:gd name="T2" fmla="*/ 267 w 550"/>
                              <a:gd name="T3" fmla="*/ 0 h 9"/>
                              <a:gd name="T4" fmla="*/ 550 w 550"/>
                              <a:gd name="T5" fmla="*/ 9 h 9"/>
                            </a:gdLst>
                            <a:ahLst/>
                            <a:cxnLst>
                              <a:cxn ang="0">
                                <a:pos x="T0" y="T1"/>
                              </a:cxn>
                              <a:cxn ang="0">
                                <a:pos x="T2" y="T3"/>
                              </a:cxn>
                              <a:cxn ang="0">
                                <a:pos x="T4" y="T5"/>
                              </a:cxn>
                            </a:cxnLst>
                            <a:rect l="0" t="0" r="r" b="b"/>
                            <a:pathLst>
                              <a:path w="550" h="9">
                                <a:moveTo>
                                  <a:pt x="0" y="8"/>
                                </a:moveTo>
                                <a:lnTo>
                                  <a:pt x="267" y="0"/>
                                </a:lnTo>
                                <a:lnTo>
                                  <a:pt x="550" y="9"/>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29"/>
                        <wps:cNvCnPr>
                          <a:cxnSpLocks noChangeShapeType="1"/>
                          <a:stCxn id="21" idx="4"/>
                          <a:endCxn id="25" idx="1"/>
                        </wps:cNvCnPr>
                        <wps:spPr bwMode="auto">
                          <a:xfrm>
                            <a:off x="3202940" y="304800"/>
                            <a:ext cx="635" cy="147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30"/>
                        <wps:cNvCnPr>
                          <a:cxnSpLocks noChangeShapeType="1"/>
                          <a:stCxn id="25" idx="1"/>
                          <a:endCxn id="20" idx="0"/>
                        </wps:cNvCnPr>
                        <wps:spPr bwMode="auto">
                          <a:xfrm flipH="1">
                            <a:off x="1905000" y="452120"/>
                            <a:ext cx="1298575" cy="233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31"/>
                        <wps:cNvCnPr>
                          <a:cxnSpLocks noChangeShapeType="1"/>
                          <a:stCxn id="25" idx="1"/>
                          <a:endCxn id="23" idx="0"/>
                        </wps:cNvCnPr>
                        <wps:spPr bwMode="auto">
                          <a:xfrm flipH="1">
                            <a:off x="3191510" y="452120"/>
                            <a:ext cx="12065" cy="233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32"/>
                        <wps:cNvCnPr>
                          <a:cxnSpLocks noChangeShapeType="1"/>
                          <a:stCxn id="25" idx="1"/>
                          <a:endCxn id="24" idx="0"/>
                        </wps:cNvCnPr>
                        <wps:spPr bwMode="auto">
                          <a:xfrm>
                            <a:off x="3203575" y="452120"/>
                            <a:ext cx="1330325" cy="233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34"/>
                        <wps:cNvCnPr>
                          <a:cxnSpLocks noChangeShapeType="1"/>
                          <a:stCxn id="20" idx="2"/>
                          <a:endCxn id="44" idx="1"/>
                        </wps:cNvCnPr>
                        <wps:spPr bwMode="auto">
                          <a:xfrm>
                            <a:off x="1905000" y="993140"/>
                            <a:ext cx="765175" cy="53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35"/>
                        <wps:cNvCnPr>
                          <a:cxnSpLocks noChangeShapeType="1"/>
                          <a:stCxn id="23" idx="2"/>
                          <a:endCxn id="44" idx="1"/>
                        </wps:cNvCnPr>
                        <wps:spPr bwMode="auto">
                          <a:xfrm flipH="1">
                            <a:off x="2670175" y="993140"/>
                            <a:ext cx="521335" cy="53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236"/>
                        <wps:cNvCnPr>
                          <a:cxnSpLocks noChangeShapeType="1"/>
                          <a:stCxn id="24" idx="2"/>
                          <a:endCxn id="11" idx="1"/>
                        </wps:cNvCnPr>
                        <wps:spPr bwMode="auto">
                          <a:xfrm flipH="1">
                            <a:off x="3208655" y="993140"/>
                            <a:ext cx="1325245" cy="197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38"/>
                        <wps:cNvCnPr>
                          <a:cxnSpLocks noChangeShapeType="1"/>
                          <a:stCxn id="19" idx="2"/>
                          <a:endCxn id="18" idx="0"/>
                        </wps:cNvCnPr>
                        <wps:spPr bwMode="auto">
                          <a:xfrm>
                            <a:off x="2667000" y="2209800"/>
                            <a:ext cx="5715" cy="194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239"/>
                        <wps:cNvCnPr>
                          <a:cxnSpLocks noChangeShapeType="1"/>
                          <a:stCxn id="18" idx="2"/>
                          <a:endCxn id="11" idx="1"/>
                        </wps:cNvCnPr>
                        <wps:spPr bwMode="auto">
                          <a:xfrm>
                            <a:off x="2672715" y="2667000"/>
                            <a:ext cx="53594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40"/>
                        <wps:cNvCnPr>
                          <a:cxnSpLocks noChangeShapeType="1"/>
                          <a:stCxn id="11" idx="1"/>
                          <a:endCxn id="10" idx="0"/>
                        </wps:cNvCnPr>
                        <wps:spPr bwMode="auto">
                          <a:xfrm flipH="1">
                            <a:off x="2362200" y="2971800"/>
                            <a:ext cx="84645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41"/>
                        <wps:cNvCnPr>
                          <a:cxnSpLocks noChangeShapeType="1"/>
                          <a:stCxn id="11" idx="1"/>
                          <a:endCxn id="12" idx="0"/>
                        </wps:cNvCnPr>
                        <wps:spPr bwMode="auto">
                          <a:xfrm>
                            <a:off x="3208655" y="2971800"/>
                            <a:ext cx="82105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242"/>
                        <wps:cNvCnPr>
                          <a:cxnSpLocks noChangeShapeType="1"/>
                          <a:stCxn id="10" idx="2"/>
                          <a:endCxn id="13" idx="1"/>
                        </wps:cNvCnPr>
                        <wps:spPr bwMode="auto">
                          <a:xfrm>
                            <a:off x="2362200" y="3462020"/>
                            <a:ext cx="852170" cy="716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43"/>
                        <wps:cNvCnPr>
                          <a:cxnSpLocks noChangeShapeType="1"/>
                          <a:stCxn id="12" idx="2"/>
                          <a:endCxn id="13" idx="1"/>
                        </wps:cNvCnPr>
                        <wps:spPr bwMode="auto">
                          <a:xfrm flipH="1">
                            <a:off x="3214370" y="3550920"/>
                            <a:ext cx="815340"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245"/>
                        <wps:cNvCnPr>
                          <a:cxnSpLocks noChangeShapeType="1"/>
                          <a:stCxn id="13" idx="1"/>
                          <a:endCxn id="14" idx="0"/>
                        </wps:cNvCnPr>
                        <wps:spPr bwMode="auto">
                          <a:xfrm flipH="1">
                            <a:off x="3206115" y="4178935"/>
                            <a:ext cx="8255"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46"/>
                        <wps:cNvCnPr>
                          <a:cxnSpLocks noChangeShapeType="1"/>
                          <a:stCxn id="14" idx="2"/>
                          <a:endCxn id="15" idx="0"/>
                        </wps:cNvCnPr>
                        <wps:spPr bwMode="auto">
                          <a:xfrm>
                            <a:off x="3206115" y="4611370"/>
                            <a:ext cx="635"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247"/>
                        <wps:cNvCnPr>
                          <a:cxnSpLocks noChangeShapeType="1"/>
                          <a:stCxn id="15" idx="2"/>
                          <a:endCxn id="17" idx="0"/>
                        </wps:cNvCnPr>
                        <wps:spPr bwMode="auto">
                          <a:xfrm flipH="1">
                            <a:off x="3204210" y="5044440"/>
                            <a:ext cx="1905"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248"/>
                        <wps:cNvCnPr>
                          <a:cxnSpLocks noChangeShapeType="1"/>
                          <a:stCxn id="17" idx="2"/>
                          <a:endCxn id="16" idx="0"/>
                        </wps:cNvCnPr>
                        <wps:spPr bwMode="auto">
                          <a:xfrm>
                            <a:off x="3204210" y="5493385"/>
                            <a:ext cx="5715" cy="175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49"/>
                        <wps:cNvCnPr>
                          <a:cxnSpLocks noChangeShapeType="1"/>
                          <a:stCxn id="16" idx="2"/>
                          <a:endCxn id="46" idx="0"/>
                        </wps:cNvCnPr>
                        <wps:spPr bwMode="auto">
                          <a:xfrm>
                            <a:off x="3209925" y="5930265"/>
                            <a:ext cx="8255" cy="277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Freeform 251"/>
                        <wps:cNvSpPr>
                          <a:spLocks/>
                        </wps:cNvSpPr>
                        <wps:spPr bwMode="auto">
                          <a:xfrm>
                            <a:off x="2514600" y="1524000"/>
                            <a:ext cx="349250" cy="635"/>
                          </a:xfrm>
                          <a:custGeom>
                            <a:avLst/>
                            <a:gdLst>
                              <a:gd name="T0" fmla="*/ 0 w 550"/>
                              <a:gd name="T1" fmla="*/ 0 h 1"/>
                              <a:gd name="T2" fmla="*/ 267 w 550"/>
                              <a:gd name="T3" fmla="*/ 1 h 1"/>
                              <a:gd name="T4" fmla="*/ 550 w 550"/>
                              <a:gd name="T5" fmla="*/ 1 h 1"/>
                            </a:gdLst>
                            <a:ahLst/>
                            <a:cxnLst>
                              <a:cxn ang="0">
                                <a:pos x="T0" y="T1"/>
                              </a:cxn>
                              <a:cxn ang="0">
                                <a:pos x="T2" y="T3"/>
                              </a:cxn>
                              <a:cxn ang="0">
                                <a:pos x="T4" y="T5"/>
                              </a:cxn>
                            </a:cxnLst>
                            <a:rect l="0" t="0" r="r" b="b"/>
                            <a:pathLst>
                              <a:path w="550" h="1">
                                <a:moveTo>
                                  <a:pt x="0" y="0"/>
                                </a:moveTo>
                                <a:lnTo>
                                  <a:pt x="267" y="1"/>
                                </a:lnTo>
                                <a:lnTo>
                                  <a:pt x="55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AutoShape 252"/>
                        <wps:cNvCnPr>
                          <a:cxnSpLocks noChangeShapeType="1"/>
                          <a:stCxn id="44" idx="1"/>
                          <a:endCxn id="19" idx="0"/>
                        </wps:cNvCnPr>
                        <wps:spPr bwMode="auto">
                          <a:xfrm flipH="1">
                            <a:off x="2667000" y="1524635"/>
                            <a:ext cx="3175" cy="227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253"/>
                        <wps:cNvSpPr>
                          <a:spLocks noChangeArrowheads="1"/>
                        </wps:cNvSpPr>
                        <wps:spPr bwMode="auto">
                          <a:xfrm>
                            <a:off x="3065780" y="6207760"/>
                            <a:ext cx="304800" cy="304800"/>
                          </a:xfrm>
                          <a:prstGeom prst="donu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6E77EE2E" id="Canvas 150" o:spid="_x0000_s1088" editas="canvas" style="width:482.2pt;height:522pt;mso-position-horizontal-relative:char;mso-position-vertical-relative:line" coordsize="61239,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">
                <v:shape id="_x0000_s1089" type="#_x0000_t75" style="position:absolute;width:61239;height:66294;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55" o:spid="_x0000_s1090" type="#_x0000_t176" style="position:absolute;left:17526;top:32004;width:1219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">
                  <v:textbox inset="1.94311mm,.97156mm,1.94311mm,.97156mm">
                    <w:txbxContent>
                      <w:p w14:paraId="0989FF36" w14:textId="77777777" w:rsidR="00BB04A1" w:rsidRPr="00E47124" w:rsidRDefault="00BB04A1" w:rsidP="00615AC7">
                        <w:pPr>
                          <w:jc w:val="center"/>
                          <w:rPr>
                            <w:sz w:val="15"/>
                          </w:rPr>
                        </w:pPr>
                        <w:r w:rsidRPr="00E47124">
                          <w:rPr>
                            <w:sz w:val="15"/>
                          </w:rPr>
                          <w:t>Select Resource</w:t>
                        </w:r>
                        <w:r>
                          <w:rPr>
                            <w:sz w:val="15"/>
                          </w:rPr>
                          <w:t xml:space="preserve"> Concerns</w:t>
                        </w:r>
                      </w:p>
                    </w:txbxContent>
                  </v:textbox>
                </v:shape>
                <v:shape id="Freeform 164" o:spid="_x0000_s1091" style="position:absolute;left:30530;top:29711;width:3493;height:7;visibility:visible;mso-wrap-style:square;v-text-anchor:top" coordsize="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" path="m,l267,1r283,e" filled="f" strokeweight="2.25pt">
                  <v:path arrowok="t" o:connecttype="custom" o:connectlocs="0,0;169545,635;349250,635" o:connectangles="0,0,0"/>
                </v:shape>
                <v:shape id="AutoShape 167" o:spid="_x0000_s1092" type="#_x0000_t176" style="position:absolute;left:35052;top:31242;width:10483;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">
                  <v:textbox inset="1.94311mm,.97156mm,1.94311mm,.97156mm">
                    <w:txbxContent>
                      <w:p w14:paraId="0E0467BC" w14:textId="77777777" w:rsidR="00BB04A1" w:rsidRPr="00E47124" w:rsidRDefault="00BB04A1" w:rsidP="00615AC7">
                        <w:pPr>
                          <w:jc w:val="center"/>
                          <w:rPr>
                            <w:sz w:val="15"/>
                          </w:rPr>
                        </w:pPr>
                        <w:r w:rsidRPr="00E47124">
                          <w:rPr>
                            <w:sz w:val="15"/>
                          </w:rPr>
                          <w:t>Browse to specify a formatted text file</w:t>
                        </w:r>
                      </w:p>
                    </w:txbxContent>
                  </v:textbox>
                </v:shape>
                <v:shape id="Freeform 169" o:spid="_x0000_s1093" style="position:absolute;left:30219;top:41744;width:3493;height:45;visibility:visible;mso-wrap-style:square;v-text-anchor:top" coordsize="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" path="m,l281,7,550,1e" filled="f" strokeweight="2.25pt">
                  <v:path arrowok="t" o:connecttype="custom" o:connectlocs="0,0;178435,4445;349250,635" o:connectangles="0,0,0"/>
                </v:shape>
                <v:shape id="AutoShape 173" o:spid="_x0000_s1094" type="#_x0000_t176" style="position:absolute;left:24187;top:43497;width:1574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">
                  <v:textbox inset="1.94311mm,.97156mm,1.94311mm,.97156mm">
                    <w:txbxContent>
                      <w:p w14:paraId="51B9D089" w14:textId="77777777" w:rsidR="00BB04A1" w:rsidRPr="00E47124" w:rsidRDefault="00BB04A1" w:rsidP="00615AC7">
                        <w:pPr>
                          <w:jc w:val="center"/>
                          <w:rPr>
                            <w:sz w:val="15"/>
                          </w:rPr>
                        </w:pPr>
                        <w:r w:rsidRPr="00E47124">
                          <w:rPr>
                            <w:sz w:val="15"/>
                          </w:rPr>
                          <w:t>Select Management Practice</w:t>
                        </w:r>
                      </w:p>
                    </w:txbxContent>
                  </v:textbox>
                </v:shape>
                <v:shape id="AutoShape 177" o:spid="_x0000_s1095" type="#_x0000_t176" style="position:absolute;left:24187;top:47828;width:1574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">
                  <v:textbox inset="1.94311mm,.97156mm,1.94311mm,.97156mm">
                    <w:txbxContent>
                      <w:p w14:paraId="03BBF570" w14:textId="77777777" w:rsidR="00BB04A1" w:rsidRPr="00E47124" w:rsidRDefault="00BB04A1" w:rsidP="00615AC7">
                        <w:pPr>
                          <w:jc w:val="center"/>
                          <w:rPr>
                            <w:sz w:val="15"/>
                          </w:rPr>
                        </w:pPr>
                        <w:r>
                          <w:rPr>
                            <w:sz w:val="15"/>
                          </w:rPr>
                          <w:t>Modify Practice/Concern Effect</w:t>
                        </w:r>
                        <w:r w:rsidRPr="00E47124">
                          <w:rPr>
                            <w:sz w:val="15"/>
                          </w:rPr>
                          <w:t>s</w:t>
                        </w:r>
                      </w:p>
                    </w:txbxContent>
                  </v:textbox>
                </v:shape>
                <v:shape id="AutoShape 179" o:spid="_x0000_s1096" type="#_x0000_t176" style="position:absolute;left:22371;top:56686;width:1945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">
                  <v:textbox inset="1.94311mm,.97156mm,1.94311mm,.97156mm">
                    <w:txbxContent>
                      <w:p w14:paraId="42AD964E" w14:textId="77777777" w:rsidR="00BB04A1" w:rsidRPr="00E47124" w:rsidRDefault="00BB04A1" w:rsidP="00615AC7">
                        <w:pPr>
                          <w:jc w:val="center"/>
                          <w:rPr>
                            <w:sz w:val="15"/>
                          </w:rPr>
                        </w:pPr>
                        <w:r>
                          <w:rPr>
                            <w:sz w:val="15"/>
                          </w:rPr>
                          <w:t>Show a Report (HTML or Word Document</w:t>
                        </w:r>
                        <w:r w:rsidRPr="00E47124">
                          <w:rPr>
                            <w:sz w:val="15"/>
                          </w:rPr>
                          <w:t>)</w:t>
                        </w:r>
                      </w:p>
                    </w:txbxContent>
                  </v:textbox>
                </v:shape>
                <v:shape id="AutoShape 183" o:spid="_x0000_s1097" type="#_x0000_t176" style="position:absolute;left:25044;top:52292;width:1399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">
                  <v:textbox inset="1.94311mm,.97156mm,1.94311mm,.97156mm">
                    <w:txbxContent>
                      <w:p w14:paraId="1DC15351" w14:textId="77777777" w:rsidR="00BB04A1" w:rsidRPr="00E47124" w:rsidRDefault="00BB04A1" w:rsidP="00615AC7">
                        <w:pPr>
                          <w:jc w:val="center"/>
                          <w:rPr>
                            <w:sz w:val="15"/>
                          </w:rPr>
                        </w:pPr>
                        <w:r>
                          <w:rPr>
                            <w:sz w:val="15"/>
                          </w:rPr>
                          <w:t>Check “Meets Quality Criteria”</w:t>
                        </w:r>
                      </w:p>
                    </w:txbxContent>
                  </v:textbox>
                </v:shape>
                <v:shape id="AutoShape 153" o:spid="_x0000_s1098" type="#_x0000_t176" style="position:absolute;left:21920;top:24047;width:961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">
                  <v:textbox inset="1.94311mm,.97156mm,1.94311mm,.97156mm">
                    <w:txbxContent>
                      <w:p w14:paraId="27B29C83" w14:textId="77777777" w:rsidR="00BB04A1" w:rsidRPr="00E47124" w:rsidRDefault="00BB04A1" w:rsidP="00615AC7">
                        <w:pPr>
                          <w:jc w:val="center"/>
                          <w:rPr>
                            <w:sz w:val="15"/>
                          </w:rPr>
                        </w:pPr>
                        <w:smartTag w:uri="urn:schemas-microsoft-com:office:smarttags" w:element="place">
                          <w:smartTag w:uri="urn:schemas-microsoft-com:office:smarttags" w:element="PlaceName">
                            <w:r w:rsidRPr="00E47124">
                              <w:rPr>
                                <w:sz w:val="15"/>
                              </w:rPr>
                              <w:t>Select</w:t>
                            </w:r>
                          </w:smartTag>
                          <w:r w:rsidRPr="00E47124">
                            <w:rPr>
                              <w:sz w:val="15"/>
                            </w:rPr>
                            <w:t xml:space="preserve"> </w:t>
                          </w:r>
                          <w:smartTag w:uri="urn:schemas-microsoft-com:office:smarttags" w:element="PlaceType">
                            <w:r w:rsidRPr="00E47124">
                              <w:rPr>
                                <w:sz w:val="15"/>
                              </w:rPr>
                              <w:t>Land</w:t>
                            </w:r>
                          </w:smartTag>
                        </w:smartTag>
                        <w:r w:rsidRPr="00E47124">
                          <w:rPr>
                            <w:sz w:val="15"/>
                          </w:rPr>
                          <w:t xml:space="preserve"> Use</w:t>
                        </w:r>
                      </w:p>
                    </w:txbxContent>
                  </v:textbox>
                </v:shape>
                <v:shape id="AutoShape 180" o:spid="_x0000_s1099" type="#_x0000_t176" style="position:absolute;left:21336;top:17526;width:106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">
                  <v:textbox inset="1.94311mm,.97156mm,1.94311mm,.97156mm">
                    <w:txbxContent>
                      <w:p w14:paraId="2A8090D2" w14:textId="77777777" w:rsidR="00BB04A1" w:rsidRPr="00E47124" w:rsidRDefault="00BB04A1" w:rsidP="00615AC7">
                        <w:pPr>
                          <w:jc w:val="center"/>
                          <w:rPr>
                            <w:sz w:val="15"/>
                          </w:rPr>
                        </w:pPr>
                        <w:r>
                          <w:rPr>
                            <w:sz w:val="15"/>
                          </w:rPr>
                          <w:t>Enter Planning Site Information</w:t>
                        </w:r>
                      </w:p>
                    </w:txbxContent>
                  </v:textbox>
                </v:shape>
                <v:shape id="AutoShape 213" o:spid="_x0000_s1100" type="#_x0000_t176" style="position:absolute;left:14478;top:6858;width:9144;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">
                  <v:textbox inset="1.94311mm,.97156mm,1.94311mm,.97156mm">
                    <w:txbxContent>
                      <w:p w14:paraId="566A347C" w14:textId="77777777" w:rsidR="00BB04A1" w:rsidRPr="00E47124" w:rsidRDefault="00BB04A1" w:rsidP="00615AC7">
                        <w:pPr>
                          <w:jc w:val="center"/>
                          <w:rPr>
                            <w:sz w:val="15"/>
                          </w:rPr>
                        </w:pPr>
                        <w:r>
                          <w:rPr>
                            <w:sz w:val="15"/>
                          </w:rPr>
                          <w:t>Create RMS</w:t>
                        </w:r>
                      </w:p>
                    </w:txbxContent>
                  </v:textbox>
                </v:shape>
                <v:oval id="Oval 216" o:spid="_x0000_s1101" style="position:absolute;left:30886;top:762;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" fillcolor="black"/>
                <v:oval id="Oval 219" o:spid="_x0000_s1102" style="position:absolute;left:30968;top:62388;width:2382;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" fillcolor="black"/>
                <v:shape id="AutoShape 226" o:spid="_x0000_s1103" type="#_x0000_t176" style="position:absolute;left:27343;top:6858;width:9144;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">
                  <v:textbox inset="1.94311mm,.97156mm,1.94311mm,.97156mm">
                    <w:txbxContent>
                      <w:p w14:paraId="277793AD" w14:textId="77777777" w:rsidR="00BB04A1" w:rsidRPr="00E47124" w:rsidRDefault="00BB04A1" w:rsidP="00615AC7">
                        <w:pPr>
                          <w:jc w:val="center"/>
                          <w:rPr>
                            <w:sz w:val="15"/>
                          </w:rPr>
                        </w:pPr>
                        <w:r>
                          <w:rPr>
                            <w:sz w:val="15"/>
                          </w:rPr>
                          <w:t>Create Farm</w:t>
                        </w:r>
                      </w:p>
                    </w:txbxContent>
                  </v:textbox>
                </v:shape>
                <v:shape id="AutoShape 227" o:spid="_x0000_s1104" type="#_x0000_t176" style="position:absolute;left:41148;top:6858;width:838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">
                  <v:textbox inset="1.94311mm,.97156mm,1.94311mm,.97156mm">
                    <w:txbxContent>
                      <w:p w14:paraId="22CBB48E" w14:textId="77777777" w:rsidR="00BB04A1" w:rsidRPr="00E47124" w:rsidRDefault="00BB04A1" w:rsidP="00615AC7">
                        <w:pPr>
                          <w:jc w:val="center"/>
                          <w:rPr>
                            <w:sz w:val="15"/>
                          </w:rPr>
                        </w:pPr>
                        <w:r>
                          <w:rPr>
                            <w:sz w:val="15"/>
                          </w:rPr>
                          <w:t>Open Farm</w:t>
                        </w:r>
                      </w:p>
                    </w:txbxContent>
                  </v:textbox>
                </v:shape>
                <v:shape id="Freeform 228" o:spid="_x0000_s1105" style="position:absolute;left:30480;top:4521;width:3492;height:57;visibility:visible;mso-wrap-style:square;v-text-anchor:top" coordsize="5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" path="m,8l267,,550,9e" filled="f" strokeweight="2.25pt">
                  <v:path arrowok="t" o:connecttype="custom" o:connectlocs="0,5080;169545,0;349250,5715" o:connectangles="0,0,0"/>
                </v:shape>
                <v:shape id="AutoShape 229" o:spid="_x0000_s1106" type="#_x0000_t32" style="position:absolute;left:32029;top:3048;width:6;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230" o:spid="_x0000_s1107" type="#_x0000_t32" style="position:absolute;left:19050;top:4521;width:12985;height:23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AutoShape 231" o:spid="_x0000_s1108" type="#_x0000_t32" style="position:absolute;left:31915;top:4521;width:120;height:23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shape id="AutoShape 232" o:spid="_x0000_s1109" type="#_x0000_t32" style="position:absolute;left:32035;top:4521;width:13304;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234" o:spid="_x0000_s1110" type="#_x0000_t32" style="position:absolute;left:19050;top:9931;width:7651;height:5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235" o:spid="_x0000_s1111" type="#_x0000_t32" style="position:absolute;left:26701;top:9931;width:5214;height:53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AutoShape 236" o:spid="_x0000_s1112" type="#_x0000_t32" style="position:absolute;left:32086;top:9931;width:13253;height:197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shape id="AutoShape 238" o:spid="_x0000_s1113" type="#_x0000_t32" style="position:absolute;left:26670;top:22098;width:57;height:1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239" o:spid="_x0000_s1114" type="#_x0000_t32" style="position:absolute;left:26727;top:26670;width:5359;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240" o:spid="_x0000_s1115" type="#_x0000_t32" style="position:absolute;left:23622;top:29718;width:8464;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jwgAAANsAAAAPAAAAZHJzL2Rvd25yZXYueG1sRI9BawIx&#10;FITvgv8hPKE3zdai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DsuO+jwgAAANsAAAAPAAAA&#10;AAAAAAAAAAAAAAcCAABkcnMvZG93bnJldi54bWxQSwUGAAAAAAMAAwC3AAAA9gIAAAAA&#10;">
                  <v:stroke endarrow="block"/>
                </v:shape>
                <v:shape id="AutoShape 241" o:spid="_x0000_s1116" type="#_x0000_t32" style="position:absolute;left:32086;top:29718;width:8211;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AutoShape 242" o:spid="_x0000_s1117" type="#_x0000_t32" style="position:absolute;left:23622;top:34620;width:8521;height:7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AutoShape 243" o:spid="_x0000_s1118" type="#_x0000_t32" style="position:absolute;left:32143;top:35509;width:8154;height:6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 id="AutoShape 245" o:spid="_x0000_s1119" type="#_x0000_t32" style="position:absolute;left:32061;top:41789;width:82;height:1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shape id="AutoShape 246" o:spid="_x0000_s1120" type="#_x0000_t32" style="position:absolute;left:32061;top:46113;width:6;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AutoShape 247" o:spid="_x0000_s1121" type="#_x0000_t32" style="position:absolute;left:32042;top:50444;width:19;height:1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248" o:spid="_x0000_s1122" type="#_x0000_t32" style="position:absolute;left:32042;top:54933;width:57;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249" o:spid="_x0000_s1123" type="#_x0000_t32" style="position:absolute;left:32099;top:59302;width:82;height:27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shape id="Freeform 251" o:spid="_x0000_s1124" style="position:absolute;left:25146;top:15240;width:3492;height:6;visibility:visible;mso-wrap-style:square;v-text-anchor:top" coordsize="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" path="m,l267,1r283,e" filled="f" strokeweight="2.25pt">
                  <v:path arrowok="t" o:connecttype="custom" o:connectlocs="0,0;169545,635;349250,635" o:connectangles="0,0,0"/>
                </v:shape>
                <v:shape id="AutoShape 252" o:spid="_x0000_s1125" type="#_x0000_t32" style="position:absolute;left:26670;top:15246;width:31;height:2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pzewgAAANsAAAAPAAAAZHJzL2Rvd25yZXYueG1sRI9BawIx&#10;FITvgv8hPKE3zVaq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C0vpzewgAAANsAAAAPAAAA&#10;AAAAAAAAAAAAAAcCAABkcnMvZG93bnJldi54bWxQSwUGAAAAAAMAAwC3AAAA9gIAAAAA&#10;">
                  <v:stroke endarrow="block"/>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53" o:spid="_x0000_s1126" type="#_x0000_t23" style="position:absolute;left:30657;top:62077;width:3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" adj="3600"/>
                <w10:anchorlock/>
              </v:group>
            </w:pict>
          </mc:Fallback>
        </mc:AlternateContent>
      </w:r>
    </w:p>
    <w:p w14:paraId="7FE8E00B" w14:textId="77777777" w:rsidR="008370FB" w:rsidRDefault="008370FB"/>
    <w:p w14:paraId="23E80AD9" w14:textId="77777777" w:rsidR="008370FB" w:rsidRDefault="008370FB">
      <w:pPr>
        <w:pStyle w:val="Heading1"/>
        <w:widowControl/>
      </w:pPr>
      <w:bookmarkStart w:id="28" w:name="DeploymentView"/>
      <w:bookmarkStart w:id="29" w:name="_Toc145305877"/>
      <w:r>
        <w:t>Deployment View</w:t>
      </w:r>
      <w:bookmarkEnd w:id="29"/>
      <w:r>
        <w:t xml:space="preserve"> </w:t>
      </w:r>
      <w:r w:rsidR="00DD1560">
        <w:br/>
      </w:r>
    </w:p>
    <w:p w14:paraId="17F4DC42" w14:textId="77777777" w:rsidR="001D03D2" w:rsidRDefault="00E47124">
      <w:r>
        <w:t xml:space="preserve">The deployment view of the </w:t>
      </w:r>
      <w:r w:rsidR="00133E9E">
        <w:t>CPDS</w:t>
      </w:r>
      <w:r w:rsidR="008370FB">
        <w:t xml:space="preserve"> shows the physical nodes on which the system executes and the assignment </w:t>
      </w:r>
      <w:r>
        <w:t>system pieces to their corresponding nodes</w:t>
      </w:r>
      <w:r w:rsidR="008370FB">
        <w:t xml:space="preserve">. </w:t>
      </w:r>
      <w:r>
        <w:t xml:space="preserve">The following </w:t>
      </w:r>
      <w:r w:rsidR="008370FB">
        <w:t>diagram below shows the most typical deployment configuration used by</w:t>
      </w:r>
      <w:r>
        <w:t xml:space="preserve"> development teams</w:t>
      </w:r>
      <w:r w:rsidR="008370FB">
        <w:t>.</w:t>
      </w:r>
      <w:bookmarkEnd w:id="28"/>
    </w:p>
    <w:p w14:paraId="27B29703" w14:textId="6B3117E7" w:rsidR="001D03D2" w:rsidRDefault="007D16B3">
      <w:r>
        <w:rPr>
          <w:noProof/>
        </w:rPr>
        <w:lastRenderedPageBreak/>
        <mc:AlternateContent>
          <mc:Choice Requires="wpc">
            <w:drawing>
              <wp:inline distT="0" distB="0" distL="0" distR="0" wp14:anchorId="09F9493C" wp14:editId="38247F36">
                <wp:extent cx="5943600" cy="1828800"/>
                <wp:effectExtent l="0" t="0" r="0"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88"/>
                        <wps:cNvSpPr>
                          <a:spLocks noChangeArrowheads="1"/>
                        </wps:cNvSpPr>
                        <wps:spPr bwMode="auto">
                          <a:xfrm>
                            <a:off x="608965" y="609600"/>
                            <a:ext cx="763270" cy="609600"/>
                          </a:xfrm>
                          <a:prstGeom prst="rect">
                            <a:avLst/>
                          </a:prstGeom>
                          <a:solidFill>
                            <a:srgbClr val="FFFFFF"/>
                          </a:solidFill>
                          <a:ln w="9525">
                            <a:miter lim="800000"/>
                            <a:headEnd/>
                            <a:tailEnd/>
                          </a:ln>
                          <a:effectLst/>
                          <a:scene3d>
                            <a:camera prst="legacyObliqueTopRight">
                              <a:rot lat="21299999" lon="0" rev="0"/>
                            </a:camera>
                            <a:lightRig rig="legacyFlat3" dir="b"/>
                          </a:scene3d>
                          <a:sp3d extrusionH="2905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sy="-100000" rotWithShape="0">
                                    <a:srgbClr val="808080">
                                      <a:alpha val="50000"/>
                                    </a:srgbClr>
                                  </a:outerShdw>
                                </a:effectLst>
                              </a14:hiddenEffects>
                            </a:ext>
                          </a:extLst>
                        </wps:spPr>
                        <wps:txbx>
                          <w:txbxContent>
                            <w:p w14:paraId="333B8827" w14:textId="77777777" w:rsidR="00BB04A1" w:rsidRDefault="00BB04A1"/>
                            <w:p w14:paraId="0DE3155D" w14:textId="77777777" w:rsidR="00BB04A1" w:rsidRDefault="00BB04A1">
                              <w:r>
                                <w:t xml:space="preserve">    Client</w:t>
                              </w:r>
                            </w:p>
                          </w:txbxContent>
                        </wps:txbx>
                        <wps:bodyPr rot="0" vert="horz" wrap="square" lIns="91440" tIns="45720" rIns="91440" bIns="45720" anchor="t" anchorCtr="0" upright="1">
                          <a:noAutofit/>
                        </wps:bodyPr>
                      </wps:wsp>
                      <wps:wsp>
                        <wps:cNvPr id="3" name="Rectangle 189"/>
                        <wps:cNvSpPr>
                          <a:spLocks noChangeArrowheads="1"/>
                        </wps:cNvSpPr>
                        <wps:spPr bwMode="auto">
                          <a:xfrm>
                            <a:off x="2134235" y="304800"/>
                            <a:ext cx="1446530" cy="1066165"/>
                          </a:xfrm>
                          <a:prstGeom prst="rect">
                            <a:avLst/>
                          </a:prstGeom>
                          <a:solidFill>
                            <a:srgbClr val="FFFFFF"/>
                          </a:solidFill>
                          <a:ln w="9525">
                            <a:miter lim="800000"/>
                            <a:headEnd/>
                            <a:tailEnd/>
                          </a:ln>
                          <a:effectLst/>
                          <a:scene3d>
                            <a:camera prst="legacyObliqueTopRight">
                              <a:rot lat="21299999" lon="0" rev="0"/>
                            </a:camera>
                            <a:lightRig rig="legacyFlat3" dir="b"/>
                          </a:scene3d>
                          <a:sp3d extrusionH="2905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sy="-100000" rotWithShape="0">
                                    <a:srgbClr val="808080">
                                      <a:alpha val="50000"/>
                                    </a:srgbClr>
                                  </a:outerShdw>
                                </a:effectLst>
                              </a14:hiddenEffects>
                            </a:ext>
                          </a:extLst>
                        </wps:spPr>
                        <wps:txbx>
                          <w:txbxContent>
                            <w:p w14:paraId="23C7CD3A" w14:textId="77777777" w:rsidR="00BB04A1" w:rsidRDefault="00BB04A1"/>
                            <w:p w14:paraId="4318E111" w14:textId="77777777" w:rsidR="00BB04A1" w:rsidRDefault="00BB04A1">
                              <w:r>
                                <w:t xml:space="preserve">     </w:t>
                              </w:r>
                            </w:p>
                            <w:p w14:paraId="2C7F2F74" w14:textId="77777777" w:rsidR="00BB04A1" w:rsidRDefault="00BB04A1">
                              <w:r>
                                <w:t xml:space="preserve">     </w:t>
                              </w:r>
                            </w:p>
                            <w:p w14:paraId="264C4CA9" w14:textId="77777777" w:rsidR="00BB04A1" w:rsidRDefault="00BB04A1">
                              <w:r>
                                <w:t xml:space="preserve">    Application Server</w:t>
                              </w:r>
                            </w:p>
                          </w:txbxContent>
                        </wps:txbx>
                        <wps:bodyPr rot="0" vert="horz" wrap="square" lIns="91440" tIns="45720" rIns="91440" bIns="45720" anchor="t" anchorCtr="0" upright="1">
                          <a:noAutofit/>
                        </wps:bodyPr>
                      </wps:wsp>
                      <wps:wsp>
                        <wps:cNvPr id="4" name="Text Box 191"/>
                        <wps:cNvSpPr txBox="1">
                          <a:spLocks noChangeArrowheads="1"/>
                        </wps:cNvSpPr>
                        <wps:spPr bwMode="auto">
                          <a:xfrm>
                            <a:off x="685800" y="1295400"/>
                            <a:ext cx="838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94D48" w14:textId="77777777" w:rsidR="00BB04A1" w:rsidRDefault="00BB04A1">
                              <w:r>
                                <w:t>Browser</w:t>
                              </w:r>
                            </w:p>
                          </w:txbxContent>
                        </wps:txbx>
                        <wps:bodyPr rot="0" vert="horz" wrap="square" lIns="91440" tIns="45720" rIns="91440" bIns="45720" anchor="t" anchorCtr="0" upright="1">
                          <a:noAutofit/>
                        </wps:bodyPr>
                      </wps:wsp>
                      <wps:wsp>
                        <wps:cNvPr id="6" name="Text Box 192"/>
                        <wps:cNvSpPr txBox="1">
                          <a:spLocks noChangeArrowheads="1"/>
                        </wps:cNvSpPr>
                        <wps:spPr bwMode="auto">
                          <a:xfrm>
                            <a:off x="1676400" y="1371600"/>
                            <a:ext cx="228600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2C62" w14:textId="77777777" w:rsidR="00BB04A1" w:rsidRPr="00737E6C" w:rsidRDefault="00BB04A1" w:rsidP="00737E6C">
                              <w:pPr>
                                <w:jc w:val="center"/>
                                <w:rPr>
                                  <w:lang w:val="fr-FR"/>
                                </w:rPr>
                              </w:pPr>
                              <w:r w:rsidRPr="00737E6C">
                                <w:rPr>
                                  <w:lang w:val="fr-FR"/>
                                </w:rPr>
                                <w:t xml:space="preserve">Web Container </w:t>
                              </w:r>
                              <w:r>
                                <w:rPr>
                                  <w:lang w:val="fr-FR"/>
                                </w:rPr>
                                <w:br/>
                              </w:r>
                              <w:r w:rsidRPr="00737E6C">
                                <w:rPr>
                                  <w:lang w:val="fr-FR"/>
                                </w:rPr>
                                <w:t>(JSPs, JavaScript,  DHTML, XHTML</w:t>
                              </w:r>
                              <w:r>
                                <w:rPr>
                                  <w:lang w:val="fr-FR"/>
                                </w:rPr>
                                <w:t>)</w:t>
                              </w:r>
                              <w:r w:rsidRPr="00737E6C">
                                <w:rPr>
                                  <w:lang w:val="fr-FR"/>
                                </w:rPr>
                                <w:t xml:space="preserve"> X)</w:t>
                              </w:r>
                            </w:p>
                          </w:txbxContent>
                        </wps:txbx>
                        <wps:bodyPr rot="0" vert="horz" wrap="square" lIns="91440" tIns="45720" rIns="91440" bIns="45720" anchor="t" anchorCtr="0" upright="1">
                          <a:noAutofit/>
                        </wps:bodyPr>
                      </wps:wsp>
                      <wps:wsp>
                        <wps:cNvPr id="7" name="Text Box 194"/>
                        <wps:cNvSpPr txBox="1">
                          <a:spLocks noChangeArrowheads="1"/>
                        </wps:cNvSpPr>
                        <wps:spPr bwMode="auto">
                          <a:xfrm>
                            <a:off x="4191000" y="1295400"/>
                            <a:ext cx="144589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A66A5" w14:textId="77777777" w:rsidR="00BB04A1" w:rsidRDefault="00BB04A1">
                              <w:r>
                                <w:t xml:space="preserve">      MySQL SQL Calls</w:t>
                              </w:r>
                            </w:p>
                          </w:txbxContent>
                        </wps:txbx>
                        <wps:bodyPr rot="0" vert="horz" wrap="square" lIns="91440" tIns="45720" rIns="91440" bIns="45720" anchor="t" anchorCtr="0" upright="1">
                          <a:noAutofit/>
                        </wps:bodyPr>
                      </wps:wsp>
                      <wps:wsp>
                        <wps:cNvPr id="9" name="AutoShape 250"/>
                        <wps:cNvSpPr>
                          <a:spLocks noChangeArrowheads="1"/>
                        </wps:cNvSpPr>
                        <wps:spPr bwMode="auto">
                          <a:xfrm>
                            <a:off x="4267200" y="304800"/>
                            <a:ext cx="1295400" cy="990600"/>
                          </a:xfrm>
                          <a:prstGeom prst="can">
                            <a:avLst>
                              <a:gd name="adj" fmla="val 25000"/>
                            </a:avLst>
                          </a:prstGeom>
                          <a:solidFill>
                            <a:srgbClr val="C0C0C0"/>
                          </a:solidFill>
                          <a:ln w="9525">
                            <a:solidFill>
                              <a:srgbClr val="969696"/>
                            </a:solidFill>
                            <a:round/>
                            <a:headEnd/>
                            <a:tailEnd/>
                          </a:ln>
                        </wps:spPr>
                        <wps:txbx>
                          <w:txbxContent>
                            <w:p w14:paraId="37CC0C57" w14:textId="77777777" w:rsidR="00BB04A1" w:rsidRDefault="00BB04A1"/>
                            <w:p w14:paraId="2A022838" w14:textId="77777777" w:rsidR="00BB04A1" w:rsidRDefault="00BB04A1">
                              <w:r>
                                <w:t xml:space="preserve">   Database Server</w:t>
                              </w:r>
                            </w:p>
                          </w:txbxContent>
                        </wps:txbx>
                        <wps:bodyPr rot="0" vert="horz" wrap="square" lIns="91440" tIns="45720" rIns="91440" bIns="45720" anchor="t" anchorCtr="0" upright="1">
                          <a:noAutofit/>
                        </wps:bodyPr>
                      </wps:wsp>
                    </wpc:wpc>
                  </a:graphicData>
                </a:graphic>
              </wp:inline>
            </w:drawing>
          </mc:Choice>
          <mc:Fallback>
            <w:pict>
              <v:group w14:anchorId="09F9493C" id="Canvas 187" o:spid="_x0000_s1127" editas="canvas" style="width:468pt;height:2in;mso-position-horizontal-relative:char;mso-position-vertical-relative:line" coordsize="59436,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">
                <v:shape id="_x0000_s1128" type="#_x0000_t75" style="position:absolute;width:59436;height:18288;visibility:visible;mso-wrap-style:square">
                  <v:fill o:detectmouseclick="t"/>
                  <v:path o:connecttype="none"/>
                </v:shape>
                <v:rect id="Rectangle 188" o:spid="_x0000_s1129" style="position:absolute;left:6089;top:6096;width:7633;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">
                  <v:shadow type="perspective" opacity=".5" origin=",.5" offset="0,0" matrix=",,,-1"/>
                  <o:extrusion v:ext="view" backdepth="25pt" color="white" on="t" rotationangle="327682fd"/>
                  <v:textbox>
                    <w:txbxContent>
                      <w:p w14:paraId="333B8827" w14:textId="77777777" w:rsidR="00BB04A1" w:rsidRDefault="00BB04A1"/>
                      <w:p w14:paraId="0DE3155D" w14:textId="77777777" w:rsidR="00BB04A1" w:rsidRDefault="00BB04A1">
                        <w:r>
                          <w:t xml:space="preserve">    Client</w:t>
                        </w:r>
                      </w:p>
                    </w:txbxContent>
                  </v:textbox>
                </v:rect>
                <v:rect id="Rectangle 189" o:spid="_x0000_s1130" style="position:absolute;left:21342;top:3048;width:14465;height:10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">
                  <v:shadow type="perspective" opacity=".5" origin=",.5" offset="0,0" matrix=",,,-1"/>
                  <o:extrusion v:ext="view" backdepth="25pt" color="white" on="t" rotationangle="327682fd"/>
                  <v:textbox>
                    <w:txbxContent>
                      <w:p w14:paraId="23C7CD3A" w14:textId="77777777" w:rsidR="00BB04A1" w:rsidRDefault="00BB04A1"/>
                      <w:p w14:paraId="4318E111" w14:textId="77777777" w:rsidR="00BB04A1" w:rsidRDefault="00BB04A1">
                        <w:r>
                          <w:t xml:space="preserve">     </w:t>
                        </w:r>
                      </w:p>
                      <w:p w14:paraId="2C7F2F74" w14:textId="77777777" w:rsidR="00BB04A1" w:rsidRDefault="00BB04A1">
                        <w:r>
                          <w:t xml:space="preserve">     </w:t>
                        </w:r>
                      </w:p>
                      <w:p w14:paraId="264C4CA9" w14:textId="77777777" w:rsidR="00BB04A1" w:rsidRDefault="00BB04A1">
                        <w:r>
                          <w:t xml:space="preserve">    Application Server</w:t>
                        </w:r>
                      </w:p>
                    </w:txbxContent>
                  </v:textbox>
                </v:rect>
                <v:shape id="Text Box 191" o:spid="_x0000_s1131" type="#_x0000_t202" style="position:absolute;left:6858;top:12954;width:838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01394D48" w14:textId="77777777" w:rsidR="00BB04A1" w:rsidRDefault="00BB04A1">
                        <w:r>
                          <w:t>Browser</w:t>
                        </w:r>
                      </w:p>
                    </w:txbxContent>
                  </v:textbox>
                </v:shape>
                <v:shape id="Text Box 192" o:spid="_x0000_s1132" type="#_x0000_t202" style="position:absolute;left:16764;top:13716;width:22860;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2C2C62" w14:textId="77777777" w:rsidR="00BB04A1" w:rsidRPr="00737E6C" w:rsidRDefault="00BB04A1" w:rsidP="00737E6C">
                        <w:pPr>
                          <w:jc w:val="center"/>
                          <w:rPr>
                            <w:lang w:val="fr-FR"/>
                          </w:rPr>
                        </w:pPr>
                        <w:r w:rsidRPr="00737E6C">
                          <w:rPr>
                            <w:lang w:val="fr-FR"/>
                          </w:rPr>
                          <w:t xml:space="preserve">Web Container </w:t>
                        </w:r>
                        <w:r>
                          <w:rPr>
                            <w:lang w:val="fr-FR"/>
                          </w:rPr>
                          <w:br/>
                        </w:r>
                        <w:r w:rsidRPr="00737E6C">
                          <w:rPr>
                            <w:lang w:val="fr-FR"/>
                          </w:rPr>
                          <w:t>(JSPs, JavaScript,  DHTML, XHTML</w:t>
                        </w:r>
                        <w:r>
                          <w:rPr>
                            <w:lang w:val="fr-FR"/>
                          </w:rPr>
                          <w:t>)</w:t>
                        </w:r>
                        <w:r w:rsidRPr="00737E6C">
                          <w:rPr>
                            <w:lang w:val="fr-FR"/>
                          </w:rPr>
                          <w:t xml:space="preserve"> X)</w:t>
                        </w:r>
                      </w:p>
                    </w:txbxContent>
                  </v:textbox>
                </v:shape>
                <v:shape id="Text Box 194" o:spid="_x0000_s1133" type="#_x0000_t202" style="position:absolute;left:41910;top:12954;width:14458;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E6A66A5" w14:textId="77777777" w:rsidR="00BB04A1" w:rsidRDefault="00BB04A1">
                        <w:r>
                          <w:t xml:space="preserve">      MySQL SQL Calls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50" o:spid="_x0000_s1134" type="#_x0000_t22" style="position:absolute;left:42672;top:3048;width:12954;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" fillcolor="silver" strokecolor="#969696">
                  <v:textbox>
                    <w:txbxContent>
                      <w:p w14:paraId="37CC0C57" w14:textId="77777777" w:rsidR="00BB04A1" w:rsidRDefault="00BB04A1"/>
                      <w:p w14:paraId="2A022838" w14:textId="77777777" w:rsidR="00BB04A1" w:rsidRDefault="00BB04A1">
                        <w:r>
                          <w:t xml:space="preserve">   Database Server</w:t>
                        </w:r>
                      </w:p>
                    </w:txbxContent>
                  </v:textbox>
                </v:shape>
                <w10:anchorlock/>
              </v:group>
            </w:pict>
          </mc:Fallback>
        </mc:AlternateContent>
      </w:r>
    </w:p>
    <w:p w14:paraId="09580910" w14:textId="77777777" w:rsidR="008370FB" w:rsidRDefault="00476A7D">
      <w:pPr>
        <w:pStyle w:val="Heading2"/>
      </w:pPr>
      <w:bookmarkStart w:id="30" w:name="_Toc145305878"/>
      <w:r>
        <w:t>Source C</w:t>
      </w:r>
      <w:r w:rsidR="001F0A78">
        <w:t>ode Component</w:t>
      </w:r>
      <w:r w:rsidR="008370FB">
        <w:t xml:space="preserve"> Organization</w:t>
      </w:r>
      <w:bookmarkEnd w:id="30"/>
      <w:r w:rsidR="00DD1560">
        <w:br/>
      </w:r>
    </w:p>
    <w:p w14:paraId="11605C6B" w14:textId="77777777" w:rsidR="008370FB" w:rsidRDefault="008370FB">
      <w:r>
        <w:t xml:space="preserve">The structure of the system components representing the Java </w:t>
      </w:r>
      <w:r w:rsidR="001D03D2">
        <w:t xml:space="preserve">and JSP </w:t>
      </w:r>
      <w:r>
        <w:t>source-code units reflects the lo</w:t>
      </w:r>
      <w:r w:rsidR="001D03D2">
        <w:t>gical structure of the system.</w:t>
      </w:r>
      <w:r w:rsidR="001F0A78">
        <w:t xml:space="preserve">   The following image is a graphical description of the </w:t>
      </w:r>
      <w:r w:rsidR="001D03D2">
        <w:t xml:space="preserve">file structure </w:t>
      </w:r>
      <w:r w:rsidR="001F0A78">
        <w:t>of the deployable CPDS system</w:t>
      </w:r>
      <w:r w:rsidR="001D03D2">
        <w:t>.</w:t>
      </w:r>
    </w:p>
    <w:p w14:paraId="38C631CA" w14:textId="77777777" w:rsidR="001F0A78" w:rsidRDefault="001F0A78"/>
    <w:p w14:paraId="2670DFB6" w14:textId="2ACBF480" w:rsidR="001F0A78" w:rsidRDefault="007D16B3" w:rsidP="001F0A78">
      <w:pPr>
        <w:ind w:left="3330"/>
      </w:pPr>
      <w:r>
        <w:rPr>
          <w:noProof/>
        </w:rPr>
        <w:drawing>
          <wp:inline distT="0" distB="0" distL="0" distR="0" wp14:anchorId="4D1E8F93" wp14:editId="1033B5A3">
            <wp:extent cx="1623060" cy="2766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2766060"/>
                    </a:xfrm>
                    <a:prstGeom prst="rect">
                      <a:avLst/>
                    </a:prstGeom>
                    <a:noFill/>
                    <a:ln>
                      <a:noFill/>
                    </a:ln>
                  </pic:spPr>
                </pic:pic>
              </a:graphicData>
            </a:graphic>
          </wp:inline>
        </w:drawing>
      </w:r>
    </w:p>
    <w:p w14:paraId="53430DFA" w14:textId="77777777" w:rsidR="008370FB" w:rsidRDefault="008140B5">
      <w:pPr>
        <w:pStyle w:val="Heading1"/>
        <w:widowControl/>
      </w:pPr>
      <w:bookmarkStart w:id="31" w:name="_Toc145305879"/>
      <w:r>
        <w:t>System</w:t>
      </w:r>
      <w:r w:rsidR="008370FB">
        <w:t xml:space="preserve"> Size</w:t>
      </w:r>
      <w:bookmarkEnd w:id="31"/>
      <w:r w:rsidR="008370FB">
        <w:t xml:space="preserve"> </w:t>
      </w:r>
      <w:r w:rsidR="00DD1560">
        <w:br/>
      </w:r>
    </w:p>
    <w:p w14:paraId="4E7C06E3" w14:textId="77777777" w:rsidR="008370FB" w:rsidRDefault="008370FB" w:rsidP="00F61EA8">
      <w:pPr>
        <w:pStyle w:val="Header"/>
        <w:tabs>
          <w:tab w:val="clear" w:pos="4320"/>
          <w:tab w:val="clear" w:pos="8640"/>
        </w:tabs>
      </w:pPr>
      <w:r>
        <w:t xml:space="preserve">The </w:t>
      </w:r>
      <w:r w:rsidR="00133E9E">
        <w:t>CPDS</w:t>
      </w:r>
      <w:r>
        <w:t xml:space="preserve"> application’s size is described with the following items:</w:t>
      </w:r>
    </w:p>
    <w:p w14:paraId="07210EDB" w14:textId="77777777" w:rsidR="008370FB" w:rsidRDefault="008370FB">
      <w:pPr>
        <w:pStyle w:val="Header"/>
        <w:numPr>
          <w:ilvl w:val="0"/>
          <w:numId w:val="37"/>
        </w:numPr>
        <w:tabs>
          <w:tab w:val="clear" w:pos="4320"/>
          <w:tab w:val="clear" w:pos="8640"/>
        </w:tabs>
      </w:pPr>
      <w:r>
        <w:t>Dependencies on external components: 5</w:t>
      </w:r>
    </w:p>
    <w:p w14:paraId="1A43999D" w14:textId="77777777" w:rsidR="008370FB" w:rsidRDefault="008370FB">
      <w:pPr>
        <w:pStyle w:val="Header"/>
        <w:numPr>
          <w:ilvl w:val="0"/>
          <w:numId w:val="37"/>
        </w:numPr>
        <w:tabs>
          <w:tab w:val="clear" w:pos="4320"/>
          <w:tab w:val="clear" w:pos="8640"/>
        </w:tabs>
      </w:pPr>
      <w:r>
        <w:t xml:space="preserve">Lines of Java code: approximately </w:t>
      </w:r>
      <w:r w:rsidR="00F61EA8">
        <w:t>15</w:t>
      </w:r>
      <w:r w:rsidR="001D03D2">
        <w:t>00</w:t>
      </w:r>
    </w:p>
    <w:p w14:paraId="2E68DC66" w14:textId="77777777" w:rsidR="008370FB" w:rsidRDefault="008370FB">
      <w:pPr>
        <w:pStyle w:val="Header"/>
        <w:numPr>
          <w:ilvl w:val="0"/>
          <w:numId w:val="37"/>
        </w:numPr>
        <w:tabs>
          <w:tab w:val="clear" w:pos="4320"/>
          <w:tab w:val="clear" w:pos="8640"/>
        </w:tabs>
      </w:pPr>
      <w:r>
        <w:t xml:space="preserve">Java source files: </w:t>
      </w:r>
      <w:r w:rsidR="00F61EA8">
        <w:t>6</w:t>
      </w:r>
    </w:p>
    <w:p w14:paraId="07DC1005" w14:textId="77777777" w:rsidR="008370FB" w:rsidRPr="008140B5" w:rsidRDefault="008370FB" w:rsidP="00DB23A3">
      <w:pPr>
        <w:pStyle w:val="Header"/>
        <w:numPr>
          <w:ilvl w:val="0"/>
          <w:numId w:val="37"/>
        </w:numPr>
        <w:tabs>
          <w:tab w:val="clear" w:pos="4320"/>
          <w:tab w:val="clear" w:pos="8640"/>
        </w:tabs>
        <w:rPr>
          <w:sz w:val="24"/>
          <w:szCs w:val="24"/>
        </w:rPr>
      </w:pPr>
      <w:r>
        <w:t xml:space="preserve">JSP files: </w:t>
      </w:r>
      <w:r w:rsidR="00075DAB">
        <w:t>15</w:t>
      </w:r>
    </w:p>
    <w:p w14:paraId="205F56ED" w14:textId="77777777" w:rsidR="008140B5" w:rsidRPr="008140B5" w:rsidRDefault="008140B5" w:rsidP="00DB23A3">
      <w:pPr>
        <w:pStyle w:val="Header"/>
        <w:numPr>
          <w:ilvl w:val="0"/>
          <w:numId w:val="37"/>
        </w:numPr>
        <w:tabs>
          <w:tab w:val="clear" w:pos="4320"/>
          <w:tab w:val="clear" w:pos="8640"/>
        </w:tabs>
        <w:rPr>
          <w:sz w:val="24"/>
          <w:szCs w:val="24"/>
        </w:rPr>
      </w:pPr>
      <w:r>
        <w:t>JavaScript files: 7</w:t>
      </w:r>
    </w:p>
    <w:p w14:paraId="0496840A" w14:textId="77777777" w:rsidR="008140B5" w:rsidRPr="008140B5" w:rsidRDefault="008140B5" w:rsidP="00DB23A3">
      <w:pPr>
        <w:pStyle w:val="Header"/>
        <w:numPr>
          <w:ilvl w:val="0"/>
          <w:numId w:val="37"/>
        </w:numPr>
        <w:tabs>
          <w:tab w:val="clear" w:pos="4320"/>
          <w:tab w:val="clear" w:pos="8640"/>
        </w:tabs>
        <w:rPr>
          <w:sz w:val="24"/>
          <w:szCs w:val="24"/>
        </w:rPr>
      </w:pPr>
      <w:r>
        <w:t>CSS files: 1</w:t>
      </w:r>
    </w:p>
    <w:p w14:paraId="1D54211E" w14:textId="77777777" w:rsidR="008140B5" w:rsidRPr="006E31C2" w:rsidRDefault="008140B5" w:rsidP="00DB23A3">
      <w:pPr>
        <w:pStyle w:val="Header"/>
        <w:numPr>
          <w:ilvl w:val="0"/>
          <w:numId w:val="37"/>
        </w:numPr>
        <w:tabs>
          <w:tab w:val="clear" w:pos="4320"/>
          <w:tab w:val="clear" w:pos="8640"/>
        </w:tabs>
        <w:rPr>
          <w:sz w:val="24"/>
          <w:szCs w:val="24"/>
        </w:rPr>
      </w:pPr>
      <w:r>
        <w:t>XSL files: 1</w:t>
      </w:r>
    </w:p>
    <w:p w14:paraId="3F873931" w14:textId="77777777" w:rsidR="006E31C2" w:rsidRDefault="006E31C2" w:rsidP="006E31C2">
      <w:pPr>
        <w:pStyle w:val="Header"/>
        <w:tabs>
          <w:tab w:val="clear" w:pos="4320"/>
          <w:tab w:val="clear" w:pos="8640"/>
        </w:tabs>
      </w:pPr>
    </w:p>
    <w:p w14:paraId="41A9D69B" w14:textId="77777777" w:rsidR="006E31C2" w:rsidRDefault="006E31C2" w:rsidP="006E31C2">
      <w:pPr>
        <w:pStyle w:val="Heading1"/>
        <w:widowControl/>
      </w:pPr>
      <w:bookmarkStart w:id="32" w:name="_Toc145305880"/>
      <w:r>
        <w:t>References</w:t>
      </w:r>
      <w:bookmarkEnd w:id="32"/>
      <w:r>
        <w:t xml:space="preserve"> </w:t>
      </w:r>
    </w:p>
    <w:p w14:paraId="2B9ACEED" w14:textId="77777777" w:rsidR="006E31C2" w:rsidRPr="00790EFF" w:rsidRDefault="006E31C2" w:rsidP="006E31C2"/>
    <w:p w14:paraId="6D013309" w14:textId="77777777" w:rsidR="006E31C2" w:rsidRDefault="006E31C2" w:rsidP="006E31C2">
      <w:r>
        <w:t>Some of the reference materials used to build the CPDS system are the following:</w:t>
      </w:r>
    </w:p>
    <w:p w14:paraId="620FD169" w14:textId="77777777" w:rsidR="006E31C2" w:rsidRDefault="006E31C2" w:rsidP="006E31C2"/>
    <w:p w14:paraId="13E18DC7" w14:textId="77777777" w:rsidR="006E31C2" w:rsidRPr="002214CC" w:rsidRDefault="006E31C2" w:rsidP="006E31C2">
      <w:pPr>
        <w:numPr>
          <w:ilvl w:val="0"/>
          <w:numId w:val="38"/>
        </w:numPr>
        <w:rPr>
          <w:i/>
        </w:rPr>
      </w:pPr>
      <w:r w:rsidRPr="002214CC">
        <w:rPr>
          <w:i/>
        </w:rPr>
        <w:t>USDA/NR</w:t>
      </w:r>
      <w:r>
        <w:rPr>
          <w:i/>
        </w:rPr>
        <w:t>C</w:t>
      </w:r>
      <w:r w:rsidRPr="002214CC">
        <w:rPr>
          <w:i/>
        </w:rPr>
        <w:t>S National Planning Procedures Handbook</w:t>
      </w:r>
    </w:p>
    <w:p w14:paraId="4F08BC98" w14:textId="77777777" w:rsidR="006E31C2" w:rsidRDefault="006E31C2" w:rsidP="006E31C2">
      <w:pPr>
        <w:numPr>
          <w:ilvl w:val="0"/>
          <w:numId w:val="38"/>
        </w:numPr>
      </w:pPr>
      <w:r w:rsidRPr="00790EFF">
        <w:rPr>
          <w:i/>
        </w:rPr>
        <w:lastRenderedPageBreak/>
        <w:t>XML in a Nutshel</w:t>
      </w:r>
      <w:r>
        <w:rPr>
          <w:i/>
        </w:rPr>
        <w:t>l: Harold and Means (O’Reilly)</w:t>
      </w:r>
    </w:p>
    <w:p w14:paraId="1D3800FE" w14:textId="77777777" w:rsidR="006E31C2" w:rsidRPr="00790EFF" w:rsidRDefault="006E31C2" w:rsidP="006E31C2">
      <w:pPr>
        <w:numPr>
          <w:ilvl w:val="0"/>
          <w:numId w:val="38"/>
        </w:numPr>
      </w:pPr>
      <w:r>
        <w:rPr>
          <w:i/>
        </w:rPr>
        <w:t>JavaScript, The Definitive Guide</w:t>
      </w:r>
      <w:r>
        <w:t xml:space="preserve">: </w:t>
      </w:r>
      <w:r>
        <w:rPr>
          <w:i/>
        </w:rPr>
        <w:t>Flannagan (O’Reilly)</w:t>
      </w:r>
    </w:p>
    <w:p w14:paraId="088AC7B9" w14:textId="77777777" w:rsidR="006E31C2" w:rsidRPr="006E31C2" w:rsidRDefault="006E31C2" w:rsidP="006E31C2">
      <w:pPr>
        <w:numPr>
          <w:ilvl w:val="0"/>
          <w:numId w:val="38"/>
        </w:numPr>
      </w:pPr>
      <w:r>
        <w:rPr>
          <w:i/>
        </w:rPr>
        <w:t>Dynamic HTML, The Definitive Guide: Goodman (O’Reilly)</w:t>
      </w:r>
    </w:p>
    <w:p w14:paraId="4F1CC791" w14:textId="77777777" w:rsidR="006E31C2" w:rsidRPr="00790EFF" w:rsidRDefault="006E31C2" w:rsidP="006E31C2">
      <w:pPr>
        <w:numPr>
          <w:ilvl w:val="0"/>
          <w:numId w:val="38"/>
        </w:numPr>
      </w:pPr>
      <w:r>
        <w:rPr>
          <w:i/>
        </w:rPr>
        <w:t>The Unified Modeling Language Reference Manual: Rumbaugh, Jacobson, Booch</w:t>
      </w:r>
    </w:p>
    <w:p w14:paraId="1E20EAD5" w14:textId="77777777" w:rsidR="006E31C2" w:rsidRPr="00DB23A3" w:rsidRDefault="006E31C2" w:rsidP="006E31C2">
      <w:pPr>
        <w:pStyle w:val="Header"/>
        <w:tabs>
          <w:tab w:val="clear" w:pos="4320"/>
          <w:tab w:val="clear" w:pos="8640"/>
        </w:tabs>
        <w:rPr>
          <w:sz w:val="24"/>
          <w:szCs w:val="24"/>
        </w:rPr>
      </w:pPr>
    </w:p>
    <w:sectPr w:rsidR="006E31C2" w:rsidRPr="00DB23A3">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584B9" w14:textId="77777777" w:rsidR="00401993" w:rsidRDefault="00401993">
      <w:r>
        <w:separator/>
      </w:r>
    </w:p>
  </w:endnote>
  <w:endnote w:type="continuationSeparator" w:id="0">
    <w:p w14:paraId="66023911" w14:textId="77777777" w:rsidR="00401993" w:rsidRDefault="0040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273D0" w14:textId="77777777" w:rsidR="00BB04A1" w:rsidRDefault="00BB0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3A0AA" w14:textId="77777777" w:rsidR="00401993" w:rsidRDefault="00401993">
      <w:r>
        <w:separator/>
      </w:r>
    </w:p>
  </w:footnote>
  <w:footnote w:type="continuationSeparator" w:id="0">
    <w:p w14:paraId="4255C56C" w14:textId="77777777" w:rsidR="00401993" w:rsidRDefault="00401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C59C8" w14:textId="77777777" w:rsidR="00BB04A1" w:rsidRDefault="00BB04A1">
    <w:pPr>
      <w:rPr>
        <w:sz w:val="24"/>
        <w:szCs w:val="24"/>
      </w:rPr>
    </w:pPr>
  </w:p>
  <w:p w14:paraId="534CFBA9" w14:textId="77777777" w:rsidR="00BB04A1" w:rsidRDefault="00BB04A1">
    <w:pPr>
      <w:pBdr>
        <w:top w:val="single" w:sz="6" w:space="1" w:color="auto"/>
      </w:pBdr>
      <w:rPr>
        <w:sz w:val="24"/>
        <w:szCs w:val="24"/>
      </w:rPr>
    </w:pPr>
  </w:p>
  <w:p w14:paraId="4B5F7077" w14:textId="77777777" w:rsidR="00BB04A1" w:rsidRDefault="00BB04A1">
    <w:pPr>
      <w:pBdr>
        <w:bottom w:val="single" w:sz="6" w:space="1" w:color="auto"/>
      </w:pBdr>
      <w:jc w:val="right"/>
      <w:rPr>
        <w:rFonts w:ascii="Arial" w:hAnsi="Arial"/>
        <w:b/>
        <w:bCs/>
        <w:sz w:val="36"/>
        <w:szCs w:val="36"/>
      </w:rPr>
    </w:pPr>
    <w:r>
      <w:rPr>
        <w:rFonts w:ascii="Arial" w:hAnsi="Arial"/>
        <w:b/>
        <w:bCs/>
        <w:sz w:val="36"/>
        <w:szCs w:val="36"/>
      </w:rPr>
      <w:t>Conservation Planning Decision Support Tool</w:t>
    </w:r>
  </w:p>
  <w:p w14:paraId="276A588D" w14:textId="77777777" w:rsidR="00BB04A1" w:rsidRDefault="00BB04A1">
    <w:pPr>
      <w:pBdr>
        <w:bottom w:val="single" w:sz="6" w:space="1" w:color="auto"/>
      </w:pBdr>
      <w:jc w:val="right"/>
      <w:rPr>
        <w:sz w:val="24"/>
        <w:szCs w:val="24"/>
      </w:rPr>
    </w:pPr>
  </w:p>
  <w:p w14:paraId="35D3F277" w14:textId="77777777" w:rsidR="00BB04A1" w:rsidRDefault="00BB04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E550" w14:textId="77777777" w:rsidR="00BB04A1" w:rsidRDefault="00BB04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C3A8C22"/>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1668CE"/>
    <w:multiLevelType w:val="hybridMultilevel"/>
    <w:tmpl w:val="EA984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3D3284"/>
    <w:multiLevelType w:val="hybridMultilevel"/>
    <w:tmpl w:val="5F62C8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6872D7"/>
    <w:multiLevelType w:val="hybridMultilevel"/>
    <w:tmpl w:val="FED25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C42E6"/>
    <w:multiLevelType w:val="hybridMultilevel"/>
    <w:tmpl w:val="6E4E1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15:restartNumberingAfterBreak="0">
    <w:nsid w:val="11272651"/>
    <w:multiLevelType w:val="hybridMultilevel"/>
    <w:tmpl w:val="414A3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D42E31"/>
    <w:multiLevelType w:val="hybridMultilevel"/>
    <w:tmpl w:val="7E0AD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F5203"/>
    <w:multiLevelType w:val="hybridMultilevel"/>
    <w:tmpl w:val="F30A5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F20A04"/>
    <w:multiLevelType w:val="hybridMultilevel"/>
    <w:tmpl w:val="FB3AA4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6845D4"/>
    <w:multiLevelType w:val="hybridMultilevel"/>
    <w:tmpl w:val="22DA72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EA84655"/>
    <w:multiLevelType w:val="hybridMultilevel"/>
    <w:tmpl w:val="E5F6B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240E56"/>
    <w:multiLevelType w:val="hybridMultilevel"/>
    <w:tmpl w:val="47C6FB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1D52613"/>
    <w:multiLevelType w:val="hybridMultilevel"/>
    <w:tmpl w:val="BA1C70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7396188"/>
    <w:multiLevelType w:val="hybridMultilevel"/>
    <w:tmpl w:val="C8308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EB35E2"/>
    <w:multiLevelType w:val="hybridMultilevel"/>
    <w:tmpl w:val="DFC4234E"/>
    <w:lvl w:ilvl="0" w:tplc="FFFFFFFF">
      <w:start w:val="1"/>
      <w:numFmt w:val="decimal"/>
      <w:lvlText w:val="%1."/>
      <w:lvlJc w:val="left"/>
      <w:pPr>
        <w:tabs>
          <w:tab w:val="num" w:pos="1166"/>
        </w:tabs>
        <w:ind w:left="1166" w:hanging="360"/>
      </w:pPr>
    </w:lvl>
    <w:lvl w:ilvl="1" w:tplc="04090019" w:tentative="1">
      <w:start w:val="1"/>
      <w:numFmt w:val="lowerLetter"/>
      <w:lvlText w:val="%2."/>
      <w:lvlJc w:val="left"/>
      <w:pPr>
        <w:tabs>
          <w:tab w:val="num" w:pos="1886"/>
        </w:tabs>
        <w:ind w:left="1886" w:hanging="360"/>
      </w:pPr>
    </w:lvl>
    <w:lvl w:ilvl="2" w:tplc="0409001B" w:tentative="1">
      <w:start w:val="1"/>
      <w:numFmt w:val="lowerRoman"/>
      <w:lvlText w:val="%3."/>
      <w:lvlJc w:val="right"/>
      <w:pPr>
        <w:tabs>
          <w:tab w:val="num" w:pos="2606"/>
        </w:tabs>
        <w:ind w:left="2606" w:hanging="180"/>
      </w:pPr>
    </w:lvl>
    <w:lvl w:ilvl="3" w:tplc="0409000F" w:tentative="1">
      <w:start w:val="1"/>
      <w:numFmt w:val="decimal"/>
      <w:lvlText w:val="%4."/>
      <w:lvlJc w:val="left"/>
      <w:pPr>
        <w:tabs>
          <w:tab w:val="num" w:pos="3326"/>
        </w:tabs>
        <w:ind w:left="3326" w:hanging="360"/>
      </w:pPr>
    </w:lvl>
    <w:lvl w:ilvl="4" w:tplc="04090019" w:tentative="1">
      <w:start w:val="1"/>
      <w:numFmt w:val="lowerLetter"/>
      <w:lvlText w:val="%5."/>
      <w:lvlJc w:val="left"/>
      <w:pPr>
        <w:tabs>
          <w:tab w:val="num" w:pos="4046"/>
        </w:tabs>
        <w:ind w:left="4046" w:hanging="360"/>
      </w:pPr>
    </w:lvl>
    <w:lvl w:ilvl="5" w:tplc="0409001B" w:tentative="1">
      <w:start w:val="1"/>
      <w:numFmt w:val="lowerRoman"/>
      <w:lvlText w:val="%6."/>
      <w:lvlJc w:val="right"/>
      <w:pPr>
        <w:tabs>
          <w:tab w:val="num" w:pos="4766"/>
        </w:tabs>
        <w:ind w:left="4766" w:hanging="180"/>
      </w:pPr>
    </w:lvl>
    <w:lvl w:ilvl="6" w:tplc="0409000F" w:tentative="1">
      <w:start w:val="1"/>
      <w:numFmt w:val="decimal"/>
      <w:lvlText w:val="%7."/>
      <w:lvlJc w:val="left"/>
      <w:pPr>
        <w:tabs>
          <w:tab w:val="num" w:pos="5486"/>
        </w:tabs>
        <w:ind w:left="5486" w:hanging="360"/>
      </w:pPr>
    </w:lvl>
    <w:lvl w:ilvl="7" w:tplc="04090019" w:tentative="1">
      <w:start w:val="1"/>
      <w:numFmt w:val="lowerLetter"/>
      <w:lvlText w:val="%8."/>
      <w:lvlJc w:val="left"/>
      <w:pPr>
        <w:tabs>
          <w:tab w:val="num" w:pos="6206"/>
        </w:tabs>
        <w:ind w:left="6206" w:hanging="360"/>
      </w:pPr>
    </w:lvl>
    <w:lvl w:ilvl="8" w:tplc="0409001B" w:tentative="1">
      <w:start w:val="1"/>
      <w:numFmt w:val="lowerRoman"/>
      <w:lvlText w:val="%9."/>
      <w:lvlJc w:val="right"/>
      <w:pPr>
        <w:tabs>
          <w:tab w:val="num" w:pos="6926"/>
        </w:tabs>
        <w:ind w:left="6926" w:hanging="180"/>
      </w:pPr>
    </w:lvl>
  </w:abstractNum>
  <w:abstractNum w:abstractNumId="17" w15:restartNumberingAfterBreak="0">
    <w:nsid w:val="377409E9"/>
    <w:multiLevelType w:val="hybridMultilevel"/>
    <w:tmpl w:val="DE26131C"/>
    <w:lvl w:ilvl="0" w:tplc="04090001">
      <w:start w:val="1"/>
      <w:numFmt w:val="bullet"/>
      <w:lvlText w:val=""/>
      <w:lvlJc w:val="left"/>
      <w:pPr>
        <w:tabs>
          <w:tab w:val="num" w:pos="806"/>
        </w:tabs>
        <w:ind w:left="806" w:hanging="360"/>
      </w:pPr>
      <w:rPr>
        <w:rFonts w:ascii="Symbol" w:hAnsi="Symbol" w:hint="default"/>
      </w:rPr>
    </w:lvl>
    <w:lvl w:ilvl="1" w:tplc="04090003" w:tentative="1">
      <w:start w:val="1"/>
      <w:numFmt w:val="bullet"/>
      <w:lvlText w:val="o"/>
      <w:lvlJc w:val="left"/>
      <w:pPr>
        <w:tabs>
          <w:tab w:val="num" w:pos="1526"/>
        </w:tabs>
        <w:ind w:left="1526" w:hanging="360"/>
      </w:pPr>
      <w:rPr>
        <w:rFonts w:ascii="Courier New" w:hAnsi="Courier New" w:hint="default"/>
      </w:rPr>
    </w:lvl>
    <w:lvl w:ilvl="2" w:tplc="04090005" w:tentative="1">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18" w15:restartNumberingAfterBreak="0">
    <w:nsid w:val="37D23FD3"/>
    <w:multiLevelType w:val="multilevel"/>
    <w:tmpl w:val="44EEECA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9" w15:restartNumberingAfterBreak="0">
    <w:nsid w:val="3B207D55"/>
    <w:multiLevelType w:val="hybridMultilevel"/>
    <w:tmpl w:val="D2C2154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F94532E"/>
    <w:multiLevelType w:val="hybridMultilevel"/>
    <w:tmpl w:val="A3706B84"/>
    <w:lvl w:ilvl="0" w:tplc="0DACD9F8">
      <w:start w:val="1"/>
      <w:numFmt w:val="bullet"/>
      <w:lvlText w:val=""/>
      <w:lvlJc w:val="left"/>
      <w:pPr>
        <w:tabs>
          <w:tab w:val="num" w:pos="720"/>
        </w:tabs>
        <w:ind w:left="720" w:hanging="360"/>
      </w:pPr>
      <w:rPr>
        <w:rFonts w:ascii="Symbol" w:hAnsi="Symbol" w:hint="default"/>
        <w:sz w:val="20"/>
      </w:rPr>
    </w:lvl>
    <w:lvl w:ilvl="1" w:tplc="B5BA2DD6">
      <w:start w:val="1"/>
      <w:numFmt w:val="bullet"/>
      <w:lvlText w:val="o"/>
      <w:lvlJc w:val="left"/>
      <w:pPr>
        <w:tabs>
          <w:tab w:val="num" w:pos="1440"/>
        </w:tabs>
        <w:ind w:left="1440" w:hanging="360"/>
      </w:pPr>
      <w:rPr>
        <w:rFonts w:ascii="Courier New" w:hAnsi="Courier New" w:hint="default"/>
        <w:sz w:val="20"/>
      </w:rPr>
    </w:lvl>
    <w:lvl w:ilvl="2" w:tplc="F37C9E12" w:tentative="1">
      <w:start w:val="1"/>
      <w:numFmt w:val="bullet"/>
      <w:lvlText w:val=""/>
      <w:lvlJc w:val="left"/>
      <w:pPr>
        <w:tabs>
          <w:tab w:val="num" w:pos="2160"/>
        </w:tabs>
        <w:ind w:left="2160" w:hanging="360"/>
      </w:pPr>
      <w:rPr>
        <w:rFonts w:ascii="Wingdings" w:hAnsi="Wingdings" w:hint="default"/>
        <w:sz w:val="20"/>
      </w:rPr>
    </w:lvl>
    <w:lvl w:ilvl="3" w:tplc="C29C6B28" w:tentative="1">
      <w:start w:val="1"/>
      <w:numFmt w:val="bullet"/>
      <w:lvlText w:val=""/>
      <w:lvlJc w:val="left"/>
      <w:pPr>
        <w:tabs>
          <w:tab w:val="num" w:pos="2880"/>
        </w:tabs>
        <w:ind w:left="2880" w:hanging="360"/>
      </w:pPr>
      <w:rPr>
        <w:rFonts w:ascii="Wingdings" w:hAnsi="Wingdings" w:hint="default"/>
        <w:sz w:val="20"/>
      </w:rPr>
    </w:lvl>
    <w:lvl w:ilvl="4" w:tplc="6C402C38" w:tentative="1">
      <w:start w:val="1"/>
      <w:numFmt w:val="bullet"/>
      <w:lvlText w:val=""/>
      <w:lvlJc w:val="left"/>
      <w:pPr>
        <w:tabs>
          <w:tab w:val="num" w:pos="3600"/>
        </w:tabs>
        <w:ind w:left="3600" w:hanging="360"/>
      </w:pPr>
      <w:rPr>
        <w:rFonts w:ascii="Wingdings" w:hAnsi="Wingdings" w:hint="default"/>
        <w:sz w:val="20"/>
      </w:rPr>
    </w:lvl>
    <w:lvl w:ilvl="5" w:tplc="D8B08B20" w:tentative="1">
      <w:start w:val="1"/>
      <w:numFmt w:val="bullet"/>
      <w:lvlText w:val=""/>
      <w:lvlJc w:val="left"/>
      <w:pPr>
        <w:tabs>
          <w:tab w:val="num" w:pos="4320"/>
        </w:tabs>
        <w:ind w:left="4320" w:hanging="360"/>
      </w:pPr>
      <w:rPr>
        <w:rFonts w:ascii="Wingdings" w:hAnsi="Wingdings" w:hint="default"/>
        <w:sz w:val="20"/>
      </w:rPr>
    </w:lvl>
    <w:lvl w:ilvl="6" w:tplc="C0C03966" w:tentative="1">
      <w:start w:val="1"/>
      <w:numFmt w:val="bullet"/>
      <w:lvlText w:val=""/>
      <w:lvlJc w:val="left"/>
      <w:pPr>
        <w:tabs>
          <w:tab w:val="num" w:pos="5040"/>
        </w:tabs>
        <w:ind w:left="5040" w:hanging="360"/>
      </w:pPr>
      <w:rPr>
        <w:rFonts w:ascii="Wingdings" w:hAnsi="Wingdings" w:hint="default"/>
        <w:sz w:val="20"/>
      </w:rPr>
    </w:lvl>
    <w:lvl w:ilvl="7" w:tplc="6E3A11DC" w:tentative="1">
      <w:start w:val="1"/>
      <w:numFmt w:val="bullet"/>
      <w:lvlText w:val=""/>
      <w:lvlJc w:val="left"/>
      <w:pPr>
        <w:tabs>
          <w:tab w:val="num" w:pos="5760"/>
        </w:tabs>
        <w:ind w:left="5760" w:hanging="360"/>
      </w:pPr>
      <w:rPr>
        <w:rFonts w:ascii="Wingdings" w:hAnsi="Wingdings" w:hint="default"/>
        <w:sz w:val="20"/>
      </w:rPr>
    </w:lvl>
    <w:lvl w:ilvl="8" w:tplc="7636665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503BB"/>
    <w:multiLevelType w:val="hybridMultilevel"/>
    <w:tmpl w:val="ACD4F17E"/>
    <w:lvl w:ilvl="0" w:tplc="334AFDAC">
      <w:start w:val="1"/>
      <w:numFmt w:val="bullet"/>
      <w:lvlText w:val=""/>
      <w:lvlJc w:val="left"/>
      <w:pPr>
        <w:tabs>
          <w:tab w:val="num" w:pos="720"/>
        </w:tabs>
        <w:ind w:left="720" w:hanging="360"/>
      </w:pPr>
      <w:rPr>
        <w:rFonts w:ascii="Symbol" w:hAnsi="Symbol" w:hint="default"/>
        <w:sz w:val="20"/>
      </w:rPr>
    </w:lvl>
    <w:lvl w:ilvl="1" w:tplc="6C580F08">
      <w:start w:val="1"/>
      <w:numFmt w:val="bullet"/>
      <w:lvlText w:val="o"/>
      <w:lvlJc w:val="left"/>
      <w:pPr>
        <w:tabs>
          <w:tab w:val="num" w:pos="1440"/>
        </w:tabs>
        <w:ind w:left="1440" w:hanging="360"/>
      </w:pPr>
      <w:rPr>
        <w:rFonts w:ascii="Courier New" w:hAnsi="Courier New" w:hint="default"/>
        <w:sz w:val="20"/>
      </w:rPr>
    </w:lvl>
    <w:lvl w:ilvl="2" w:tplc="1CB80452" w:tentative="1">
      <w:start w:val="1"/>
      <w:numFmt w:val="bullet"/>
      <w:lvlText w:val=""/>
      <w:lvlJc w:val="left"/>
      <w:pPr>
        <w:tabs>
          <w:tab w:val="num" w:pos="2160"/>
        </w:tabs>
        <w:ind w:left="2160" w:hanging="360"/>
      </w:pPr>
      <w:rPr>
        <w:rFonts w:ascii="Wingdings" w:hAnsi="Wingdings" w:hint="default"/>
        <w:sz w:val="20"/>
      </w:rPr>
    </w:lvl>
    <w:lvl w:ilvl="3" w:tplc="3E84A4AE" w:tentative="1">
      <w:start w:val="1"/>
      <w:numFmt w:val="bullet"/>
      <w:lvlText w:val=""/>
      <w:lvlJc w:val="left"/>
      <w:pPr>
        <w:tabs>
          <w:tab w:val="num" w:pos="2880"/>
        </w:tabs>
        <w:ind w:left="2880" w:hanging="360"/>
      </w:pPr>
      <w:rPr>
        <w:rFonts w:ascii="Wingdings" w:hAnsi="Wingdings" w:hint="default"/>
        <w:sz w:val="20"/>
      </w:rPr>
    </w:lvl>
    <w:lvl w:ilvl="4" w:tplc="2D9AFA80" w:tentative="1">
      <w:start w:val="1"/>
      <w:numFmt w:val="bullet"/>
      <w:lvlText w:val=""/>
      <w:lvlJc w:val="left"/>
      <w:pPr>
        <w:tabs>
          <w:tab w:val="num" w:pos="3600"/>
        </w:tabs>
        <w:ind w:left="3600" w:hanging="360"/>
      </w:pPr>
      <w:rPr>
        <w:rFonts w:ascii="Wingdings" w:hAnsi="Wingdings" w:hint="default"/>
        <w:sz w:val="20"/>
      </w:rPr>
    </w:lvl>
    <w:lvl w:ilvl="5" w:tplc="C3E012F2" w:tentative="1">
      <w:start w:val="1"/>
      <w:numFmt w:val="bullet"/>
      <w:lvlText w:val=""/>
      <w:lvlJc w:val="left"/>
      <w:pPr>
        <w:tabs>
          <w:tab w:val="num" w:pos="4320"/>
        </w:tabs>
        <w:ind w:left="4320" w:hanging="360"/>
      </w:pPr>
      <w:rPr>
        <w:rFonts w:ascii="Wingdings" w:hAnsi="Wingdings" w:hint="default"/>
        <w:sz w:val="20"/>
      </w:rPr>
    </w:lvl>
    <w:lvl w:ilvl="6" w:tplc="42E81F56" w:tentative="1">
      <w:start w:val="1"/>
      <w:numFmt w:val="bullet"/>
      <w:lvlText w:val=""/>
      <w:lvlJc w:val="left"/>
      <w:pPr>
        <w:tabs>
          <w:tab w:val="num" w:pos="5040"/>
        </w:tabs>
        <w:ind w:left="5040" w:hanging="360"/>
      </w:pPr>
      <w:rPr>
        <w:rFonts w:ascii="Wingdings" w:hAnsi="Wingdings" w:hint="default"/>
        <w:sz w:val="20"/>
      </w:rPr>
    </w:lvl>
    <w:lvl w:ilvl="7" w:tplc="8368D306" w:tentative="1">
      <w:start w:val="1"/>
      <w:numFmt w:val="bullet"/>
      <w:lvlText w:val=""/>
      <w:lvlJc w:val="left"/>
      <w:pPr>
        <w:tabs>
          <w:tab w:val="num" w:pos="5760"/>
        </w:tabs>
        <w:ind w:left="5760" w:hanging="360"/>
      </w:pPr>
      <w:rPr>
        <w:rFonts w:ascii="Wingdings" w:hAnsi="Wingdings" w:hint="default"/>
        <w:sz w:val="20"/>
      </w:rPr>
    </w:lvl>
    <w:lvl w:ilvl="8" w:tplc="0F1E726A"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4372E"/>
    <w:multiLevelType w:val="hybridMultilevel"/>
    <w:tmpl w:val="1E5E8710"/>
    <w:lvl w:ilvl="0" w:tplc="FFFFFFF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31267"/>
    <w:multiLevelType w:val="hybridMultilevel"/>
    <w:tmpl w:val="43DE16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26F633D"/>
    <w:multiLevelType w:val="hybridMultilevel"/>
    <w:tmpl w:val="B13AA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EF50F5"/>
    <w:multiLevelType w:val="hybridMultilevel"/>
    <w:tmpl w:val="FA948E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5C4705"/>
    <w:multiLevelType w:val="hybridMultilevel"/>
    <w:tmpl w:val="B9E877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4004CF5"/>
    <w:multiLevelType w:val="hybridMultilevel"/>
    <w:tmpl w:val="14CC246E"/>
    <w:lvl w:ilvl="0" w:tplc="04090001">
      <w:start w:val="1"/>
      <w:numFmt w:val="bullet"/>
      <w:lvlText w:val=""/>
      <w:lvlJc w:val="left"/>
      <w:pPr>
        <w:tabs>
          <w:tab w:val="num" w:pos="776"/>
        </w:tabs>
        <w:ind w:left="776" w:hanging="360"/>
      </w:pPr>
      <w:rPr>
        <w:rFonts w:ascii="Symbol" w:hAnsi="Symbol" w:hint="default"/>
      </w:rPr>
    </w:lvl>
    <w:lvl w:ilvl="1" w:tplc="04090003" w:tentative="1">
      <w:start w:val="1"/>
      <w:numFmt w:val="bullet"/>
      <w:lvlText w:val="o"/>
      <w:lvlJc w:val="left"/>
      <w:pPr>
        <w:tabs>
          <w:tab w:val="num" w:pos="1496"/>
        </w:tabs>
        <w:ind w:left="1496" w:hanging="360"/>
      </w:pPr>
      <w:rPr>
        <w:rFonts w:ascii="Courier New" w:hAnsi="Courier New" w:hint="default"/>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29" w15:restartNumberingAfterBreak="0">
    <w:nsid w:val="557A0082"/>
    <w:multiLevelType w:val="hybridMultilevel"/>
    <w:tmpl w:val="2EDE7C88"/>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30" w15:restartNumberingAfterBreak="0">
    <w:nsid w:val="57522287"/>
    <w:multiLevelType w:val="hybridMultilevel"/>
    <w:tmpl w:val="8264D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8E3DFE"/>
    <w:multiLevelType w:val="hybridMultilevel"/>
    <w:tmpl w:val="FCCE0F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A80E8E"/>
    <w:multiLevelType w:val="hybridMultilevel"/>
    <w:tmpl w:val="3056C0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A155E"/>
    <w:multiLevelType w:val="hybridMultilevel"/>
    <w:tmpl w:val="F738B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133956"/>
    <w:multiLevelType w:val="hybridMultilevel"/>
    <w:tmpl w:val="8EE0B86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6AA5660"/>
    <w:multiLevelType w:val="hybridMultilevel"/>
    <w:tmpl w:val="D728D4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8F37716"/>
    <w:multiLevelType w:val="hybridMultilevel"/>
    <w:tmpl w:val="D2966566"/>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3B5C80"/>
    <w:multiLevelType w:val="hybridMultilevel"/>
    <w:tmpl w:val="C106A8EE"/>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38" w15:restartNumberingAfterBreak="0">
    <w:nsid w:val="6EB722CD"/>
    <w:multiLevelType w:val="hybridMultilevel"/>
    <w:tmpl w:val="8DD49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621ED4"/>
    <w:multiLevelType w:val="hybridMultilevel"/>
    <w:tmpl w:val="BE3223D8"/>
    <w:lvl w:ilvl="0" w:tplc="0409000F">
      <w:start w:val="1"/>
      <w:numFmt w:val="decimal"/>
      <w:lvlText w:val="%1."/>
      <w:lvlJc w:val="left"/>
      <w:pPr>
        <w:tabs>
          <w:tab w:val="num" w:pos="1211"/>
        </w:tabs>
        <w:ind w:left="1211" w:hanging="360"/>
      </w:p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40" w15:restartNumberingAfterBreak="0">
    <w:nsid w:val="71AF19FD"/>
    <w:multiLevelType w:val="hybridMultilevel"/>
    <w:tmpl w:val="7FA085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37221F"/>
    <w:multiLevelType w:val="hybridMultilevel"/>
    <w:tmpl w:val="5502B512"/>
    <w:lvl w:ilvl="0" w:tplc="B5BA2DD6">
      <w:start w:val="1"/>
      <w:numFmt w:val="bullet"/>
      <w:lvlText w:val="o"/>
      <w:lvlJc w:val="left"/>
      <w:pPr>
        <w:tabs>
          <w:tab w:val="num" w:pos="1440"/>
        </w:tabs>
        <w:ind w:left="1440" w:hanging="360"/>
      </w:pPr>
      <w:rPr>
        <w:rFonts w:ascii="Courier New" w:hAnsi="Courier New"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833B43"/>
    <w:multiLevelType w:val="hybridMultilevel"/>
    <w:tmpl w:val="8C30B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BE53DD"/>
    <w:multiLevelType w:val="hybridMultilevel"/>
    <w:tmpl w:val="1E5E871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94332338">
    <w:abstractNumId w:val="0"/>
  </w:num>
  <w:num w:numId="2" w16cid:durableId="143357156">
    <w:abstractNumId w:val="7"/>
  </w:num>
  <w:num w:numId="3" w16cid:durableId="710497870">
    <w:abstractNumId w:val="38"/>
  </w:num>
  <w:num w:numId="4" w16cid:durableId="939526845">
    <w:abstractNumId w:val="28"/>
  </w:num>
  <w:num w:numId="5" w16cid:durableId="501702712">
    <w:abstractNumId w:val="42"/>
  </w:num>
  <w:num w:numId="6" w16cid:durableId="473526074">
    <w:abstractNumId w:val="43"/>
  </w:num>
  <w:num w:numId="7" w16cid:durableId="1624386767">
    <w:abstractNumId w:val="36"/>
  </w:num>
  <w:num w:numId="8" w16cid:durableId="1044789971">
    <w:abstractNumId w:val="22"/>
  </w:num>
  <w:num w:numId="9" w16cid:durableId="1941523156">
    <w:abstractNumId w:val="44"/>
  </w:num>
  <w:num w:numId="10" w16cid:durableId="2090080827">
    <w:abstractNumId w:val="3"/>
  </w:num>
  <w:num w:numId="11" w16cid:durableId="1882742847">
    <w:abstractNumId w:val="16"/>
  </w:num>
  <w:num w:numId="12" w16cid:durableId="644814652">
    <w:abstractNumId w:val="6"/>
  </w:num>
  <w:num w:numId="13" w16cid:durableId="310595509">
    <w:abstractNumId w:val="39"/>
  </w:num>
  <w:num w:numId="14" w16cid:durableId="590284146">
    <w:abstractNumId w:val="25"/>
  </w:num>
  <w:num w:numId="15" w16cid:durableId="71434734">
    <w:abstractNumId w:val="2"/>
  </w:num>
  <w:num w:numId="16" w16cid:durableId="968784334">
    <w:abstractNumId w:val="37"/>
  </w:num>
  <w:num w:numId="17" w16cid:durableId="630745425">
    <w:abstractNumId w:val="9"/>
  </w:num>
  <w:num w:numId="18" w16cid:durableId="120924675">
    <w:abstractNumId w:val="12"/>
  </w:num>
  <w:num w:numId="19" w16cid:durableId="1805926604">
    <w:abstractNumId w:val="29"/>
  </w:num>
  <w:num w:numId="20" w16cid:durableId="120727851">
    <w:abstractNumId w:val="17"/>
  </w:num>
  <w:num w:numId="21" w16cid:durableId="165827749">
    <w:abstractNumId w:val="18"/>
  </w:num>
  <w:num w:numId="22" w16cid:durableId="395711157">
    <w:abstractNumId w:val="26"/>
  </w:num>
  <w:num w:numId="23" w16cid:durableId="1300301637">
    <w:abstractNumId w:val="24"/>
  </w:num>
  <w:num w:numId="24" w16cid:durableId="405687620">
    <w:abstractNumId w:val="40"/>
  </w:num>
  <w:num w:numId="25" w16cid:durableId="1764716870">
    <w:abstractNumId w:val="15"/>
  </w:num>
  <w:num w:numId="26" w16cid:durableId="1281453329">
    <w:abstractNumId w:val="33"/>
  </w:num>
  <w:num w:numId="27" w16cid:durableId="2131050292">
    <w:abstractNumId w:val="8"/>
  </w:num>
  <w:num w:numId="28" w16cid:durableId="1818453848">
    <w:abstractNumId w:val="31"/>
  </w:num>
  <w:num w:numId="29" w16cid:durableId="1747415479">
    <w:abstractNumId w:val="5"/>
  </w:num>
  <w:num w:numId="30" w16cid:durableId="1140539107">
    <w:abstractNumId w:val="1"/>
  </w:num>
  <w:num w:numId="31" w16cid:durableId="1307706161">
    <w:abstractNumId w:val="30"/>
  </w:num>
  <w:num w:numId="32" w16cid:durableId="803348678">
    <w:abstractNumId w:val="4"/>
  </w:num>
  <w:num w:numId="33" w16cid:durableId="2062094914">
    <w:abstractNumId w:val="23"/>
  </w:num>
  <w:num w:numId="34" w16cid:durableId="440999372">
    <w:abstractNumId w:val="14"/>
  </w:num>
  <w:num w:numId="35" w16cid:durableId="1369144701">
    <w:abstractNumId w:val="20"/>
  </w:num>
  <w:num w:numId="36" w16cid:durableId="113866481">
    <w:abstractNumId w:val="21"/>
  </w:num>
  <w:num w:numId="37" w16cid:durableId="1341619858">
    <w:abstractNumId w:val="41"/>
  </w:num>
  <w:num w:numId="38" w16cid:durableId="236863601">
    <w:abstractNumId w:val="32"/>
  </w:num>
  <w:num w:numId="39" w16cid:durableId="1854227778">
    <w:abstractNumId w:val="11"/>
  </w:num>
  <w:num w:numId="40" w16cid:durableId="680160776">
    <w:abstractNumId w:val="10"/>
  </w:num>
  <w:num w:numId="41" w16cid:durableId="17478017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3213467">
    <w:abstractNumId w:val="13"/>
  </w:num>
  <w:num w:numId="43" w16cid:durableId="814836198">
    <w:abstractNumId w:val="19"/>
  </w:num>
  <w:num w:numId="44" w16cid:durableId="1750275219">
    <w:abstractNumId w:val="35"/>
  </w:num>
  <w:num w:numId="45" w16cid:durableId="11034906">
    <w:abstractNumId w:val="27"/>
  </w:num>
  <w:num w:numId="46" w16cid:durableId="160157125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27"/>
    <w:rsid w:val="000177CC"/>
    <w:rsid w:val="0001781B"/>
    <w:rsid w:val="0002411F"/>
    <w:rsid w:val="000417E4"/>
    <w:rsid w:val="00046844"/>
    <w:rsid w:val="00052F14"/>
    <w:rsid w:val="000609FF"/>
    <w:rsid w:val="0006486D"/>
    <w:rsid w:val="00071351"/>
    <w:rsid w:val="00075DAB"/>
    <w:rsid w:val="00076036"/>
    <w:rsid w:val="000770CC"/>
    <w:rsid w:val="00090E9B"/>
    <w:rsid w:val="00094779"/>
    <w:rsid w:val="00096487"/>
    <w:rsid w:val="00096AA7"/>
    <w:rsid w:val="000A4AAB"/>
    <w:rsid w:val="000A6F1B"/>
    <w:rsid w:val="000E13C1"/>
    <w:rsid w:val="000F00E3"/>
    <w:rsid w:val="00100618"/>
    <w:rsid w:val="0010687A"/>
    <w:rsid w:val="00115599"/>
    <w:rsid w:val="00122F48"/>
    <w:rsid w:val="0013190E"/>
    <w:rsid w:val="00132C1D"/>
    <w:rsid w:val="00133E9E"/>
    <w:rsid w:val="00150CC5"/>
    <w:rsid w:val="00153E61"/>
    <w:rsid w:val="001600B4"/>
    <w:rsid w:val="001650BD"/>
    <w:rsid w:val="001B2F11"/>
    <w:rsid w:val="001D03D2"/>
    <w:rsid w:val="001D2CC7"/>
    <w:rsid w:val="001D36A0"/>
    <w:rsid w:val="001E66B4"/>
    <w:rsid w:val="001F0A78"/>
    <w:rsid w:val="001F6E6B"/>
    <w:rsid w:val="00200891"/>
    <w:rsid w:val="002214CC"/>
    <w:rsid w:val="0023704B"/>
    <w:rsid w:val="00253C67"/>
    <w:rsid w:val="002540A0"/>
    <w:rsid w:val="00255442"/>
    <w:rsid w:val="00260F7D"/>
    <w:rsid w:val="0026368F"/>
    <w:rsid w:val="00286075"/>
    <w:rsid w:val="00294FA0"/>
    <w:rsid w:val="00296B8E"/>
    <w:rsid w:val="002B7347"/>
    <w:rsid w:val="002C364E"/>
    <w:rsid w:val="00324388"/>
    <w:rsid w:val="0034408B"/>
    <w:rsid w:val="0035485E"/>
    <w:rsid w:val="00361CCF"/>
    <w:rsid w:val="00363C98"/>
    <w:rsid w:val="00376370"/>
    <w:rsid w:val="003A140D"/>
    <w:rsid w:val="003B0245"/>
    <w:rsid w:val="003B45F3"/>
    <w:rsid w:val="003C36D5"/>
    <w:rsid w:val="003C4979"/>
    <w:rsid w:val="003D4E97"/>
    <w:rsid w:val="003F7A32"/>
    <w:rsid w:val="00401993"/>
    <w:rsid w:val="00406535"/>
    <w:rsid w:val="004163C2"/>
    <w:rsid w:val="004323E0"/>
    <w:rsid w:val="0043798D"/>
    <w:rsid w:val="00442D58"/>
    <w:rsid w:val="00445A57"/>
    <w:rsid w:val="00453799"/>
    <w:rsid w:val="00462B44"/>
    <w:rsid w:val="00471327"/>
    <w:rsid w:val="0047355F"/>
    <w:rsid w:val="00476A7D"/>
    <w:rsid w:val="00490493"/>
    <w:rsid w:val="004A4709"/>
    <w:rsid w:val="004C5334"/>
    <w:rsid w:val="004D4BE6"/>
    <w:rsid w:val="004E2EF6"/>
    <w:rsid w:val="004F126D"/>
    <w:rsid w:val="004F1B7D"/>
    <w:rsid w:val="004F4832"/>
    <w:rsid w:val="00521238"/>
    <w:rsid w:val="00524920"/>
    <w:rsid w:val="005332BF"/>
    <w:rsid w:val="005369AF"/>
    <w:rsid w:val="00550F8A"/>
    <w:rsid w:val="005510EE"/>
    <w:rsid w:val="00557EDB"/>
    <w:rsid w:val="00565785"/>
    <w:rsid w:val="00580B4F"/>
    <w:rsid w:val="005D1B7D"/>
    <w:rsid w:val="005F59EE"/>
    <w:rsid w:val="00612C7F"/>
    <w:rsid w:val="0061436A"/>
    <w:rsid w:val="00615AC7"/>
    <w:rsid w:val="0062711C"/>
    <w:rsid w:val="00644405"/>
    <w:rsid w:val="006523AD"/>
    <w:rsid w:val="00655013"/>
    <w:rsid w:val="006676ED"/>
    <w:rsid w:val="00672670"/>
    <w:rsid w:val="00687ABA"/>
    <w:rsid w:val="006A0712"/>
    <w:rsid w:val="006B62B2"/>
    <w:rsid w:val="006E0CAC"/>
    <w:rsid w:val="006E31C2"/>
    <w:rsid w:val="006F4804"/>
    <w:rsid w:val="00706881"/>
    <w:rsid w:val="00706BF0"/>
    <w:rsid w:val="00707904"/>
    <w:rsid w:val="00710D35"/>
    <w:rsid w:val="007316A3"/>
    <w:rsid w:val="0073717C"/>
    <w:rsid w:val="0073784B"/>
    <w:rsid w:val="00737E6C"/>
    <w:rsid w:val="00752CAA"/>
    <w:rsid w:val="00757E5C"/>
    <w:rsid w:val="007608F5"/>
    <w:rsid w:val="007855E7"/>
    <w:rsid w:val="00790EFF"/>
    <w:rsid w:val="00791F6E"/>
    <w:rsid w:val="00794EA1"/>
    <w:rsid w:val="007A0B00"/>
    <w:rsid w:val="007A55F2"/>
    <w:rsid w:val="007B006C"/>
    <w:rsid w:val="007B07C3"/>
    <w:rsid w:val="007C4D08"/>
    <w:rsid w:val="007D16B3"/>
    <w:rsid w:val="007D3696"/>
    <w:rsid w:val="00806B27"/>
    <w:rsid w:val="008140B5"/>
    <w:rsid w:val="00814DB7"/>
    <w:rsid w:val="008370FB"/>
    <w:rsid w:val="00840E12"/>
    <w:rsid w:val="008430E3"/>
    <w:rsid w:val="0084411F"/>
    <w:rsid w:val="008518C2"/>
    <w:rsid w:val="00854C23"/>
    <w:rsid w:val="00862F34"/>
    <w:rsid w:val="00875398"/>
    <w:rsid w:val="008768D6"/>
    <w:rsid w:val="008A5EBD"/>
    <w:rsid w:val="008A7ECD"/>
    <w:rsid w:val="008C650D"/>
    <w:rsid w:val="008E05AF"/>
    <w:rsid w:val="008E5F9D"/>
    <w:rsid w:val="00902254"/>
    <w:rsid w:val="009063C8"/>
    <w:rsid w:val="00907A25"/>
    <w:rsid w:val="0092681A"/>
    <w:rsid w:val="00940535"/>
    <w:rsid w:val="00960DC3"/>
    <w:rsid w:val="0096576E"/>
    <w:rsid w:val="009934E2"/>
    <w:rsid w:val="009B47BA"/>
    <w:rsid w:val="009B5A31"/>
    <w:rsid w:val="009B6B13"/>
    <w:rsid w:val="009B73E3"/>
    <w:rsid w:val="009F73E8"/>
    <w:rsid w:val="009F7B86"/>
    <w:rsid w:val="00A021B5"/>
    <w:rsid w:val="00A034D7"/>
    <w:rsid w:val="00A04A74"/>
    <w:rsid w:val="00A1792A"/>
    <w:rsid w:val="00A43BF8"/>
    <w:rsid w:val="00A46A5E"/>
    <w:rsid w:val="00A60CA5"/>
    <w:rsid w:val="00A61437"/>
    <w:rsid w:val="00A62155"/>
    <w:rsid w:val="00A66AC8"/>
    <w:rsid w:val="00A7641D"/>
    <w:rsid w:val="00AA5DD8"/>
    <w:rsid w:val="00AB3974"/>
    <w:rsid w:val="00AB643F"/>
    <w:rsid w:val="00AE274A"/>
    <w:rsid w:val="00AE4CE5"/>
    <w:rsid w:val="00B149C3"/>
    <w:rsid w:val="00B15A5D"/>
    <w:rsid w:val="00B20363"/>
    <w:rsid w:val="00B436AB"/>
    <w:rsid w:val="00B55A35"/>
    <w:rsid w:val="00B6077A"/>
    <w:rsid w:val="00B87C3D"/>
    <w:rsid w:val="00BB04A1"/>
    <w:rsid w:val="00BC06ED"/>
    <w:rsid w:val="00BE2959"/>
    <w:rsid w:val="00BE7B65"/>
    <w:rsid w:val="00C0764B"/>
    <w:rsid w:val="00C203A4"/>
    <w:rsid w:val="00C40E36"/>
    <w:rsid w:val="00C52287"/>
    <w:rsid w:val="00C61C5A"/>
    <w:rsid w:val="00C65185"/>
    <w:rsid w:val="00C738FC"/>
    <w:rsid w:val="00C84CDF"/>
    <w:rsid w:val="00C85682"/>
    <w:rsid w:val="00C923A8"/>
    <w:rsid w:val="00C95936"/>
    <w:rsid w:val="00CB4AC1"/>
    <w:rsid w:val="00CB4C4F"/>
    <w:rsid w:val="00CF1053"/>
    <w:rsid w:val="00D04157"/>
    <w:rsid w:val="00D127AC"/>
    <w:rsid w:val="00D17FF6"/>
    <w:rsid w:val="00D52652"/>
    <w:rsid w:val="00D657C4"/>
    <w:rsid w:val="00D81E58"/>
    <w:rsid w:val="00D833AD"/>
    <w:rsid w:val="00D8536C"/>
    <w:rsid w:val="00DA11D3"/>
    <w:rsid w:val="00DA6833"/>
    <w:rsid w:val="00DB23A3"/>
    <w:rsid w:val="00DC1602"/>
    <w:rsid w:val="00DD1560"/>
    <w:rsid w:val="00DE70F4"/>
    <w:rsid w:val="00E0321A"/>
    <w:rsid w:val="00E0346C"/>
    <w:rsid w:val="00E117CC"/>
    <w:rsid w:val="00E207E5"/>
    <w:rsid w:val="00E25A0A"/>
    <w:rsid w:val="00E47124"/>
    <w:rsid w:val="00E62DF0"/>
    <w:rsid w:val="00E660BF"/>
    <w:rsid w:val="00E7144E"/>
    <w:rsid w:val="00E73F1B"/>
    <w:rsid w:val="00E81190"/>
    <w:rsid w:val="00EA331A"/>
    <w:rsid w:val="00EC597F"/>
    <w:rsid w:val="00EF3B48"/>
    <w:rsid w:val="00F05273"/>
    <w:rsid w:val="00F131AD"/>
    <w:rsid w:val="00F563E5"/>
    <w:rsid w:val="00F571DC"/>
    <w:rsid w:val="00F61EA8"/>
    <w:rsid w:val="00F647A1"/>
    <w:rsid w:val="00F678F8"/>
    <w:rsid w:val="00F726B5"/>
    <w:rsid w:val="00F8286E"/>
    <w:rsid w:val="00F843FD"/>
    <w:rsid w:val="00F90675"/>
    <w:rsid w:val="00F93271"/>
    <w:rsid w:val="00F940F8"/>
    <w:rsid w:val="00F94A79"/>
    <w:rsid w:val="00F94C87"/>
    <w:rsid w:val="00FB294C"/>
    <w:rsid w:val="00FC21C7"/>
    <w:rsid w:val="00FC3015"/>
    <w:rsid w:val="00FC3342"/>
    <w:rsid w:val="00FD3EDF"/>
    <w:rsid w:val="00FD41FD"/>
    <w:rsid w:val="00FE107C"/>
    <w:rsid w:val="00FE230D"/>
    <w:rsid w:val="00FE4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78DC31C8"/>
  <w15:chartTrackingRefBased/>
  <w15:docId w15:val="{4B40B7DD-0C54-48FE-B413-F70C8774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lang w:eastAsia="en-US"/>
    </w:rPr>
  </w:style>
  <w:style w:type="paragraph" w:styleId="Heading1">
    <w:name w:val="heading 1"/>
    <w:basedOn w:val="Normal"/>
    <w:next w:val="Normal"/>
    <w:link w:val="Heading1Char"/>
    <w:qFormat/>
    <w:pPr>
      <w:keepNext/>
      <w:numPr>
        <w:numId w:val="21"/>
      </w:numPr>
      <w:spacing w:before="120" w:after="60"/>
      <w:outlineLvl w:val="0"/>
    </w:pPr>
    <w:rPr>
      <w:rFonts w:ascii="Arial" w:hAnsi="Arial"/>
      <w:b/>
      <w:bCs/>
      <w:szCs w:val="24"/>
    </w:rPr>
  </w:style>
  <w:style w:type="paragraph" w:styleId="Heading2">
    <w:name w:val="heading 2"/>
    <w:basedOn w:val="Heading1"/>
    <w:next w:val="Normal"/>
    <w:qFormat/>
    <w:pPr>
      <w:numPr>
        <w:ilvl w:val="1"/>
      </w:numPr>
      <w:outlineLvl w:val="1"/>
    </w:pPr>
    <w:rPr>
      <w:szCs w:val="20"/>
    </w:rPr>
  </w:style>
  <w:style w:type="paragraph" w:styleId="Heading3">
    <w:name w:val="heading 3"/>
    <w:basedOn w:val="Heading1"/>
    <w:next w:val="Normal"/>
    <w:qFormat/>
    <w:pPr>
      <w:numPr>
        <w:ilvl w:val="2"/>
      </w:numPr>
      <w:outlineLvl w:val="2"/>
    </w:pPr>
    <w:rPr>
      <w:b w:val="0"/>
      <w:bCs w:val="0"/>
      <w:i/>
      <w:iCs/>
      <w:szCs w:val="20"/>
    </w:rPr>
  </w:style>
  <w:style w:type="paragraph" w:styleId="Heading4">
    <w:name w:val="heading 4"/>
    <w:basedOn w:val="Heading1"/>
    <w:next w:val="Normal"/>
    <w:qFormat/>
    <w:pPr>
      <w:numPr>
        <w:ilvl w:val="3"/>
      </w:numPr>
      <w:outlineLvl w:val="3"/>
    </w:pPr>
    <w:rPr>
      <w:b w:val="0"/>
      <w:bCs w:val="0"/>
      <w:szCs w:val="20"/>
    </w:rPr>
  </w:style>
  <w:style w:type="paragraph" w:styleId="Heading5">
    <w:name w:val="heading 5"/>
    <w:basedOn w:val="Normal"/>
    <w:next w:val="Normal"/>
    <w:qFormat/>
    <w:pPr>
      <w:numPr>
        <w:ilvl w:val="4"/>
        <w:numId w:val="21"/>
      </w:numPr>
      <w:spacing w:before="240" w:after="60"/>
      <w:outlineLvl w:val="4"/>
    </w:pPr>
    <w:rPr>
      <w:vanish/>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584"/>
        <w:tab w:val="right" w:pos="9360"/>
      </w:tabs>
      <w:ind w:left="864" w:righ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kern w:val="28"/>
      <w:szCs w:val="24"/>
    </w:rPr>
  </w:style>
  <w:style w:type="paragraph" w:styleId="TOC4">
    <w:name w:val="toc 4"/>
    <w:basedOn w:val="Normal"/>
    <w:next w:val="Normal"/>
    <w:autoRedefine/>
    <w:semiHidden/>
    <w:pPr>
      <w:tabs>
        <w:tab w:val="right" w:leader="dot" w:pos="9360"/>
      </w:tabs>
      <w:ind w:left="600"/>
    </w:pPr>
  </w:style>
  <w:style w:type="paragraph" w:styleId="TOC5">
    <w:name w:val="toc 5"/>
    <w:basedOn w:val="Normal"/>
    <w:next w:val="Normal"/>
    <w:autoRedefine/>
    <w:semiHidden/>
    <w:pPr>
      <w:tabs>
        <w:tab w:val="right" w:leader="dot" w:pos="9360"/>
      </w:tabs>
      <w:ind w:left="800"/>
    </w:pPr>
  </w:style>
  <w:style w:type="paragraph" w:styleId="TOC6">
    <w:name w:val="toc 6"/>
    <w:basedOn w:val="Normal"/>
    <w:next w:val="Normal"/>
    <w:autoRedefine/>
    <w:semiHidden/>
    <w:pPr>
      <w:tabs>
        <w:tab w:val="right" w:leader="dot" w:pos="9360"/>
      </w:tabs>
      <w:ind w:left="1000"/>
    </w:pPr>
  </w:style>
  <w:style w:type="paragraph" w:styleId="TOC7">
    <w:name w:val="toc 7"/>
    <w:basedOn w:val="Normal"/>
    <w:next w:val="Normal"/>
    <w:autoRedefine/>
    <w:semiHidden/>
    <w:pPr>
      <w:tabs>
        <w:tab w:val="right" w:leader="dot" w:pos="9360"/>
      </w:tabs>
      <w:ind w:left="1200"/>
    </w:pPr>
  </w:style>
  <w:style w:type="paragraph" w:styleId="TOC8">
    <w:name w:val="toc 8"/>
    <w:basedOn w:val="Normal"/>
    <w:next w:val="Normal"/>
    <w:autoRedefine/>
    <w:semiHidden/>
    <w:pPr>
      <w:tabs>
        <w:tab w:val="right" w:leader="dot" w:pos="9360"/>
      </w:tabs>
      <w:ind w:left="1400"/>
    </w:pPr>
  </w:style>
  <w:style w:type="paragraph" w:styleId="TOC9">
    <w:name w:val="toc 9"/>
    <w:basedOn w:val="Normal"/>
    <w:next w:val="Normal"/>
    <w:autoRedefine/>
    <w:semiHidden/>
    <w:pPr>
      <w:tabs>
        <w:tab w:val="right" w:leader="dot" w:pos="9360"/>
      </w:tabs>
      <w:ind w:left="1600"/>
    </w:pPr>
  </w:style>
  <w:style w:type="paragraph" w:styleId="BodyTextIndent2">
    <w:name w:val="Body Text Indent 2"/>
    <w:basedOn w:val="Normal"/>
    <w:pPr>
      <w:widowControl/>
      <w:ind w:left="446"/>
    </w:pPr>
  </w:style>
  <w:style w:type="paragraph" w:styleId="NormalWeb">
    <w:name w:val="Normal (Web)"/>
    <w:basedOn w:val="Normal"/>
    <w:pPr>
      <w:widowControl/>
      <w:autoSpaceDE/>
      <w:autoSpaceDN/>
      <w:spacing w:before="100" w:beforeAutospacing="1" w:after="100" w:afterAutospacing="1" w:line="240" w:lineRule="auto"/>
    </w:pPr>
    <w:rPr>
      <w:sz w:val="24"/>
      <w:szCs w:val="24"/>
    </w:rPr>
  </w:style>
  <w:style w:type="character" w:styleId="Hyperlink">
    <w:name w:val="Hyperlink"/>
    <w:basedOn w:val="DefaultParagraphFont"/>
    <w:rPr>
      <w:color w:val="0000FF"/>
      <w:u w:val="single"/>
    </w:rPr>
  </w:style>
  <w:style w:type="paragraph" w:customStyle="1" w:styleId="Guideline">
    <w:name w:val="Guideline"/>
    <w:basedOn w:val="Normal"/>
    <w:pPr>
      <w:widowControl/>
      <w:ind w:left="450"/>
    </w:pPr>
    <w:rPr>
      <w:i/>
      <w:iCs/>
      <w:color w:val="008000"/>
    </w:rPr>
  </w:style>
  <w:style w:type="paragraph" w:styleId="FootnoteText">
    <w:name w:val="footnote text"/>
    <w:basedOn w:val="Normal"/>
    <w:semiHidden/>
    <w:pPr>
      <w:widowControl/>
      <w:autoSpaceDE/>
      <w:autoSpaceDN/>
      <w:spacing w:before="120" w:line="240" w:lineRule="auto"/>
    </w:pPr>
  </w:style>
  <w:style w:type="character" w:styleId="FootnoteReference">
    <w:name w:val="footnote reference"/>
    <w:basedOn w:val="DefaultParagraphFont"/>
    <w:semiHidden/>
    <w:rPr>
      <w:vertAlign w:val="superscript"/>
    </w:rPr>
  </w:style>
  <w:style w:type="paragraph" w:customStyle="1" w:styleId="infoblue">
    <w:name w:val="infoblue"/>
    <w:basedOn w:val="Normal"/>
    <w:pPr>
      <w:widowControl/>
      <w:autoSpaceDE/>
      <w:autoSpaceDN/>
      <w:spacing w:before="100" w:beforeAutospacing="1" w:after="100" w:afterAutospacing="1"/>
    </w:pPr>
    <w:rPr>
      <w:i/>
      <w:iCs/>
      <w:color w:val="0000FF"/>
    </w:rPr>
  </w:style>
  <w:style w:type="character" w:styleId="FollowedHyperlink">
    <w:name w:val="FollowedHyperlink"/>
    <w:basedOn w:val="DefaultParagraphFont"/>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pPr>
      <w:ind w:left="450"/>
    </w:pPr>
  </w:style>
  <w:style w:type="paragraph" w:styleId="BodyText2">
    <w:name w:val="Body Text 2"/>
    <w:basedOn w:val="Normal"/>
    <w:rPr>
      <w:color w:val="FF0000"/>
    </w:rPr>
  </w:style>
  <w:style w:type="paragraph" w:styleId="BalloonText">
    <w:name w:val="Balloon Text"/>
    <w:basedOn w:val="Normal"/>
    <w:semiHidden/>
    <w:rsid w:val="00471327"/>
    <w:rPr>
      <w:rFonts w:ascii="Tahoma" w:hAnsi="Tahoma" w:cs="Tahoma"/>
      <w:sz w:val="16"/>
      <w:szCs w:val="16"/>
    </w:rPr>
  </w:style>
  <w:style w:type="character" w:customStyle="1" w:styleId="Heading1Char">
    <w:name w:val="Heading 1 Char"/>
    <w:basedOn w:val="DefaultParagraphFont"/>
    <w:link w:val="Heading1"/>
    <w:rsid w:val="00286075"/>
    <w:rPr>
      <w:rFonts w:ascii="Arial" w:hAnsi="Arial"/>
      <w:b/>
      <w:bCs/>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6242">
      <w:bodyDiv w:val="1"/>
      <w:marLeft w:val="0"/>
      <w:marRight w:val="0"/>
      <w:marTop w:val="0"/>
      <w:marBottom w:val="0"/>
      <w:divBdr>
        <w:top w:val="none" w:sz="0" w:space="0" w:color="auto"/>
        <w:left w:val="none" w:sz="0" w:space="0" w:color="auto"/>
        <w:bottom w:val="none" w:sz="0" w:space="0" w:color="auto"/>
        <w:right w:val="none" w:sz="0" w:space="0" w:color="auto"/>
      </w:divBdr>
    </w:div>
    <w:div w:id="720179762">
      <w:bodyDiv w:val="1"/>
      <w:marLeft w:val="0"/>
      <w:marRight w:val="0"/>
      <w:marTop w:val="0"/>
      <w:marBottom w:val="0"/>
      <w:divBdr>
        <w:top w:val="none" w:sz="0" w:space="0" w:color="auto"/>
        <w:left w:val="none" w:sz="0" w:space="0" w:color="auto"/>
        <w:bottom w:val="none" w:sz="0" w:space="0" w:color="auto"/>
        <w:right w:val="none" w:sz="0" w:space="0" w:color="auto"/>
      </w:divBdr>
    </w:div>
    <w:div w:id="933513497">
      <w:bodyDiv w:val="1"/>
      <w:marLeft w:val="0"/>
      <w:marRight w:val="0"/>
      <w:marTop w:val="0"/>
      <w:marBottom w:val="0"/>
      <w:divBdr>
        <w:top w:val="none" w:sz="0" w:space="0" w:color="auto"/>
        <w:left w:val="none" w:sz="0" w:space="0" w:color="auto"/>
        <w:bottom w:val="none" w:sz="0" w:space="0" w:color="auto"/>
        <w:right w:val="none" w:sz="0" w:space="0" w:color="auto"/>
      </w:divBdr>
    </w:div>
    <w:div w:id="1183085687">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20923908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So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SoDA.dot</Template>
  <TotalTime>0</TotalTime>
  <Pages>14</Pages>
  <Words>2647</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Rational Software Corporation</Company>
  <LinksUpToDate>false</LinksUpToDate>
  <CharactersWithSpaces>17700</CharactersWithSpaces>
  <SharedDoc>false</SharedDoc>
  <HLinks>
    <vt:vector size="162" baseType="variant">
      <vt:variant>
        <vt:i4>1900604</vt:i4>
      </vt:variant>
      <vt:variant>
        <vt:i4>158</vt:i4>
      </vt:variant>
      <vt:variant>
        <vt:i4>0</vt:i4>
      </vt:variant>
      <vt:variant>
        <vt:i4>5</vt:i4>
      </vt:variant>
      <vt:variant>
        <vt:lpwstr/>
      </vt:variant>
      <vt:variant>
        <vt:lpwstr>_Toc145305880</vt:lpwstr>
      </vt:variant>
      <vt:variant>
        <vt:i4>1179708</vt:i4>
      </vt:variant>
      <vt:variant>
        <vt:i4>152</vt:i4>
      </vt:variant>
      <vt:variant>
        <vt:i4>0</vt:i4>
      </vt:variant>
      <vt:variant>
        <vt:i4>5</vt:i4>
      </vt:variant>
      <vt:variant>
        <vt:lpwstr/>
      </vt:variant>
      <vt:variant>
        <vt:lpwstr>_Toc145305879</vt:lpwstr>
      </vt:variant>
      <vt:variant>
        <vt:i4>1179708</vt:i4>
      </vt:variant>
      <vt:variant>
        <vt:i4>146</vt:i4>
      </vt:variant>
      <vt:variant>
        <vt:i4>0</vt:i4>
      </vt:variant>
      <vt:variant>
        <vt:i4>5</vt:i4>
      </vt:variant>
      <vt:variant>
        <vt:lpwstr/>
      </vt:variant>
      <vt:variant>
        <vt:lpwstr>_Toc145305878</vt:lpwstr>
      </vt:variant>
      <vt:variant>
        <vt:i4>1179708</vt:i4>
      </vt:variant>
      <vt:variant>
        <vt:i4>140</vt:i4>
      </vt:variant>
      <vt:variant>
        <vt:i4>0</vt:i4>
      </vt:variant>
      <vt:variant>
        <vt:i4>5</vt:i4>
      </vt:variant>
      <vt:variant>
        <vt:lpwstr/>
      </vt:variant>
      <vt:variant>
        <vt:lpwstr>_Toc145305877</vt:lpwstr>
      </vt:variant>
      <vt:variant>
        <vt:i4>1179708</vt:i4>
      </vt:variant>
      <vt:variant>
        <vt:i4>134</vt:i4>
      </vt:variant>
      <vt:variant>
        <vt:i4>0</vt:i4>
      </vt:variant>
      <vt:variant>
        <vt:i4>5</vt:i4>
      </vt:variant>
      <vt:variant>
        <vt:lpwstr/>
      </vt:variant>
      <vt:variant>
        <vt:lpwstr>_Toc145305876</vt:lpwstr>
      </vt:variant>
      <vt:variant>
        <vt:i4>1179708</vt:i4>
      </vt:variant>
      <vt:variant>
        <vt:i4>128</vt:i4>
      </vt:variant>
      <vt:variant>
        <vt:i4>0</vt:i4>
      </vt:variant>
      <vt:variant>
        <vt:i4>5</vt:i4>
      </vt:variant>
      <vt:variant>
        <vt:lpwstr/>
      </vt:variant>
      <vt:variant>
        <vt:lpwstr>_Toc145305875</vt:lpwstr>
      </vt:variant>
      <vt:variant>
        <vt:i4>1179708</vt:i4>
      </vt:variant>
      <vt:variant>
        <vt:i4>122</vt:i4>
      </vt:variant>
      <vt:variant>
        <vt:i4>0</vt:i4>
      </vt:variant>
      <vt:variant>
        <vt:i4>5</vt:i4>
      </vt:variant>
      <vt:variant>
        <vt:lpwstr/>
      </vt:variant>
      <vt:variant>
        <vt:lpwstr>_Toc145305874</vt:lpwstr>
      </vt:variant>
      <vt:variant>
        <vt:i4>1179708</vt:i4>
      </vt:variant>
      <vt:variant>
        <vt:i4>116</vt:i4>
      </vt:variant>
      <vt:variant>
        <vt:i4>0</vt:i4>
      </vt:variant>
      <vt:variant>
        <vt:i4>5</vt:i4>
      </vt:variant>
      <vt:variant>
        <vt:lpwstr/>
      </vt:variant>
      <vt:variant>
        <vt:lpwstr>_Toc145305873</vt:lpwstr>
      </vt:variant>
      <vt:variant>
        <vt:i4>1179708</vt:i4>
      </vt:variant>
      <vt:variant>
        <vt:i4>110</vt:i4>
      </vt:variant>
      <vt:variant>
        <vt:i4>0</vt:i4>
      </vt:variant>
      <vt:variant>
        <vt:i4>5</vt:i4>
      </vt:variant>
      <vt:variant>
        <vt:lpwstr/>
      </vt:variant>
      <vt:variant>
        <vt:lpwstr>_Toc145305872</vt:lpwstr>
      </vt:variant>
      <vt:variant>
        <vt:i4>1179708</vt:i4>
      </vt:variant>
      <vt:variant>
        <vt:i4>104</vt:i4>
      </vt:variant>
      <vt:variant>
        <vt:i4>0</vt:i4>
      </vt:variant>
      <vt:variant>
        <vt:i4>5</vt:i4>
      </vt:variant>
      <vt:variant>
        <vt:lpwstr/>
      </vt:variant>
      <vt:variant>
        <vt:lpwstr>_Toc145305871</vt:lpwstr>
      </vt:variant>
      <vt:variant>
        <vt:i4>1179708</vt:i4>
      </vt:variant>
      <vt:variant>
        <vt:i4>98</vt:i4>
      </vt:variant>
      <vt:variant>
        <vt:i4>0</vt:i4>
      </vt:variant>
      <vt:variant>
        <vt:i4>5</vt:i4>
      </vt:variant>
      <vt:variant>
        <vt:lpwstr/>
      </vt:variant>
      <vt:variant>
        <vt:lpwstr>_Toc145305870</vt:lpwstr>
      </vt:variant>
      <vt:variant>
        <vt:i4>1245244</vt:i4>
      </vt:variant>
      <vt:variant>
        <vt:i4>92</vt:i4>
      </vt:variant>
      <vt:variant>
        <vt:i4>0</vt:i4>
      </vt:variant>
      <vt:variant>
        <vt:i4>5</vt:i4>
      </vt:variant>
      <vt:variant>
        <vt:lpwstr/>
      </vt:variant>
      <vt:variant>
        <vt:lpwstr>_Toc145305869</vt:lpwstr>
      </vt:variant>
      <vt:variant>
        <vt:i4>1245244</vt:i4>
      </vt:variant>
      <vt:variant>
        <vt:i4>86</vt:i4>
      </vt:variant>
      <vt:variant>
        <vt:i4>0</vt:i4>
      </vt:variant>
      <vt:variant>
        <vt:i4>5</vt:i4>
      </vt:variant>
      <vt:variant>
        <vt:lpwstr/>
      </vt:variant>
      <vt:variant>
        <vt:lpwstr>_Toc145305868</vt:lpwstr>
      </vt:variant>
      <vt:variant>
        <vt:i4>1245244</vt:i4>
      </vt:variant>
      <vt:variant>
        <vt:i4>80</vt:i4>
      </vt:variant>
      <vt:variant>
        <vt:i4>0</vt:i4>
      </vt:variant>
      <vt:variant>
        <vt:i4>5</vt:i4>
      </vt:variant>
      <vt:variant>
        <vt:lpwstr/>
      </vt:variant>
      <vt:variant>
        <vt:lpwstr>_Toc145305867</vt:lpwstr>
      </vt:variant>
      <vt:variant>
        <vt:i4>1245244</vt:i4>
      </vt:variant>
      <vt:variant>
        <vt:i4>74</vt:i4>
      </vt:variant>
      <vt:variant>
        <vt:i4>0</vt:i4>
      </vt:variant>
      <vt:variant>
        <vt:i4>5</vt:i4>
      </vt:variant>
      <vt:variant>
        <vt:lpwstr/>
      </vt:variant>
      <vt:variant>
        <vt:lpwstr>_Toc145305866</vt:lpwstr>
      </vt:variant>
      <vt:variant>
        <vt:i4>1245244</vt:i4>
      </vt:variant>
      <vt:variant>
        <vt:i4>68</vt:i4>
      </vt:variant>
      <vt:variant>
        <vt:i4>0</vt:i4>
      </vt:variant>
      <vt:variant>
        <vt:i4>5</vt:i4>
      </vt:variant>
      <vt:variant>
        <vt:lpwstr/>
      </vt:variant>
      <vt:variant>
        <vt:lpwstr>_Toc145305865</vt:lpwstr>
      </vt:variant>
      <vt:variant>
        <vt:i4>1245244</vt:i4>
      </vt:variant>
      <vt:variant>
        <vt:i4>62</vt:i4>
      </vt:variant>
      <vt:variant>
        <vt:i4>0</vt:i4>
      </vt:variant>
      <vt:variant>
        <vt:i4>5</vt:i4>
      </vt:variant>
      <vt:variant>
        <vt:lpwstr/>
      </vt:variant>
      <vt:variant>
        <vt:lpwstr>_Toc145305864</vt:lpwstr>
      </vt:variant>
      <vt:variant>
        <vt:i4>1245244</vt:i4>
      </vt:variant>
      <vt:variant>
        <vt:i4>56</vt:i4>
      </vt:variant>
      <vt:variant>
        <vt:i4>0</vt:i4>
      </vt:variant>
      <vt:variant>
        <vt:i4>5</vt:i4>
      </vt:variant>
      <vt:variant>
        <vt:lpwstr/>
      </vt:variant>
      <vt:variant>
        <vt:lpwstr>_Toc145305863</vt:lpwstr>
      </vt:variant>
      <vt:variant>
        <vt:i4>1245244</vt:i4>
      </vt:variant>
      <vt:variant>
        <vt:i4>50</vt:i4>
      </vt:variant>
      <vt:variant>
        <vt:i4>0</vt:i4>
      </vt:variant>
      <vt:variant>
        <vt:i4>5</vt:i4>
      </vt:variant>
      <vt:variant>
        <vt:lpwstr/>
      </vt:variant>
      <vt:variant>
        <vt:lpwstr>_Toc145305862</vt:lpwstr>
      </vt:variant>
      <vt:variant>
        <vt:i4>1245244</vt:i4>
      </vt:variant>
      <vt:variant>
        <vt:i4>44</vt:i4>
      </vt:variant>
      <vt:variant>
        <vt:i4>0</vt:i4>
      </vt:variant>
      <vt:variant>
        <vt:i4>5</vt:i4>
      </vt:variant>
      <vt:variant>
        <vt:lpwstr/>
      </vt:variant>
      <vt:variant>
        <vt:lpwstr>_Toc145305861</vt:lpwstr>
      </vt:variant>
      <vt:variant>
        <vt:i4>1245244</vt:i4>
      </vt:variant>
      <vt:variant>
        <vt:i4>38</vt:i4>
      </vt:variant>
      <vt:variant>
        <vt:i4>0</vt:i4>
      </vt:variant>
      <vt:variant>
        <vt:i4>5</vt:i4>
      </vt:variant>
      <vt:variant>
        <vt:lpwstr/>
      </vt:variant>
      <vt:variant>
        <vt:lpwstr>_Toc145305860</vt:lpwstr>
      </vt:variant>
      <vt:variant>
        <vt:i4>1048636</vt:i4>
      </vt:variant>
      <vt:variant>
        <vt:i4>32</vt:i4>
      </vt:variant>
      <vt:variant>
        <vt:i4>0</vt:i4>
      </vt:variant>
      <vt:variant>
        <vt:i4>5</vt:i4>
      </vt:variant>
      <vt:variant>
        <vt:lpwstr/>
      </vt:variant>
      <vt:variant>
        <vt:lpwstr>_Toc145305859</vt:lpwstr>
      </vt:variant>
      <vt:variant>
        <vt:i4>1048636</vt:i4>
      </vt:variant>
      <vt:variant>
        <vt:i4>26</vt:i4>
      </vt:variant>
      <vt:variant>
        <vt:i4>0</vt:i4>
      </vt:variant>
      <vt:variant>
        <vt:i4>5</vt:i4>
      </vt:variant>
      <vt:variant>
        <vt:lpwstr/>
      </vt:variant>
      <vt:variant>
        <vt:lpwstr>_Toc145305858</vt:lpwstr>
      </vt:variant>
      <vt:variant>
        <vt:i4>1048636</vt:i4>
      </vt:variant>
      <vt:variant>
        <vt:i4>20</vt:i4>
      </vt:variant>
      <vt:variant>
        <vt:i4>0</vt:i4>
      </vt:variant>
      <vt:variant>
        <vt:i4>5</vt:i4>
      </vt:variant>
      <vt:variant>
        <vt:lpwstr/>
      </vt:variant>
      <vt:variant>
        <vt:lpwstr>_Toc145305857</vt:lpwstr>
      </vt:variant>
      <vt:variant>
        <vt:i4>1048636</vt:i4>
      </vt:variant>
      <vt:variant>
        <vt:i4>14</vt:i4>
      </vt:variant>
      <vt:variant>
        <vt:i4>0</vt:i4>
      </vt:variant>
      <vt:variant>
        <vt:i4>5</vt:i4>
      </vt:variant>
      <vt:variant>
        <vt:lpwstr/>
      </vt:variant>
      <vt:variant>
        <vt:lpwstr>_Toc145305856</vt:lpwstr>
      </vt:variant>
      <vt:variant>
        <vt:i4>1048636</vt:i4>
      </vt:variant>
      <vt:variant>
        <vt:i4>8</vt:i4>
      </vt:variant>
      <vt:variant>
        <vt:i4>0</vt:i4>
      </vt:variant>
      <vt:variant>
        <vt:i4>5</vt:i4>
      </vt:variant>
      <vt:variant>
        <vt:lpwstr/>
      </vt:variant>
      <vt:variant>
        <vt:lpwstr>_Toc145305855</vt:lpwstr>
      </vt:variant>
      <vt:variant>
        <vt:i4>1048636</vt:i4>
      </vt:variant>
      <vt:variant>
        <vt:i4>2</vt:i4>
      </vt:variant>
      <vt:variant>
        <vt:i4>0</vt:i4>
      </vt:variant>
      <vt:variant>
        <vt:i4>5</vt:i4>
      </vt:variant>
      <vt:variant>
        <vt:lpwstr/>
      </vt:variant>
      <vt:variant>
        <vt:lpwstr>_Toc145305854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PealCircle Online Auction</dc:subject>
  <dc:creator>Rational Software</dc:creator>
  <cp:keywords/>
  <dc:description/>
  <cp:lastModifiedBy>Svetlin Nakov</cp:lastModifiedBy>
  <cp:revision>2</cp:revision>
  <dcterms:created xsi:type="dcterms:W3CDTF">2022-09-05T10:41:00Z</dcterms:created>
  <dcterms:modified xsi:type="dcterms:W3CDTF">2022-09-05T10:41:00Z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DA Document Type">
    <vt:lpwstr>Report</vt:lpwstr>
  </property>
</Properties>
</file>